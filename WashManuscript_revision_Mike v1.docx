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AE38B" w14:textId="4B3ADC58" w:rsidR="00E64BB8" w:rsidRPr="00E64BB8" w:rsidRDefault="00FB6FD4" w:rsidP="002C4D65">
      <w:pPr>
        <w:jc w:val="center"/>
        <w:rPr>
          <w:sz w:val="24"/>
          <w:szCs w:val="24"/>
        </w:rPr>
      </w:pPr>
      <w:r>
        <w:rPr>
          <w:b/>
          <w:bCs/>
          <w:sz w:val="24"/>
          <w:szCs w:val="24"/>
        </w:rPr>
        <w:t xml:space="preserve">A Mechanistic Model of the Wash Shuffle and Monte Carlo Exploration of </w:t>
      </w:r>
      <w:r w:rsidR="002C4D65">
        <w:rPr>
          <w:b/>
          <w:bCs/>
          <w:sz w:val="24"/>
          <w:szCs w:val="24"/>
        </w:rPr>
        <w:t>its</w:t>
      </w:r>
      <w:r>
        <w:rPr>
          <w:b/>
          <w:bCs/>
          <w:sz w:val="24"/>
          <w:szCs w:val="24"/>
        </w:rPr>
        <w:t xml:space="preserve"> Impact on </w:t>
      </w:r>
      <w:r w:rsidR="002C4D65">
        <w:rPr>
          <w:b/>
          <w:bCs/>
          <w:sz w:val="24"/>
          <w:szCs w:val="24"/>
        </w:rPr>
        <w:t xml:space="preserve">Card Shuffling in Texas </w:t>
      </w:r>
      <w:proofErr w:type="spellStart"/>
      <w:r w:rsidR="002C4D65">
        <w:rPr>
          <w:b/>
          <w:bCs/>
          <w:sz w:val="24"/>
          <w:szCs w:val="24"/>
        </w:rPr>
        <w:t>Hold’em</w:t>
      </w:r>
      <w:proofErr w:type="spellEnd"/>
    </w:p>
    <w:p w14:paraId="4754790B" w14:textId="0EB47D9B" w:rsidR="009110F5" w:rsidRDefault="009110F5" w:rsidP="009110F5">
      <w:pPr>
        <w:jc w:val="center"/>
        <w:rPr>
          <w:sz w:val="24"/>
          <w:szCs w:val="24"/>
        </w:rPr>
      </w:pPr>
    </w:p>
    <w:p w14:paraId="2EFDA267" w14:textId="68B9B38D" w:rsidR="009110F5" w:rsidRDefault="009110F5" w:rsidP="009110F5">
      <w:pPr>
        <w:jc w:val="center"/>
        <w:rPr>
          <w:sz w:val="24"/>
          <w:szCs w:val="24"/>
        </w:rPr>
      </w:pPr>
      <w:r>
        <w:rPr>
          <w:b/>
          <w:bCs/>
          <w:sz w:val="24"/>
          <w:szCs w:val="24"/>
        </w:rPr>
        <w:t>Abstract</w:t>
      </w:r>
    </w:p>
    <w:p w14:paraId="4AF4C544" w14:textId="57318A73" w:rsidR="009110F5" w:rsidRDefault="009110F5" w:rsidP="009110F5">
      <w:pPr>
        <w:rPr>
          <w:sz w:val="24"/>
          <w:szCs w:val="24"/>
        </w:rPr>
      </w:pPr>
      <w:r>
        <w:rPr>
          <w:sz w:val="24"/>
          <w:szCs w:val="24"/>
        </w:rPr>
        <w:tab/>
      </w:r>
      <w:r w:rsidR="002C4D65">
        <w:rPr>
          <w:sz w:val="24"/>
          <w:szCs w:val="24"/>
        </w:rPr>
        <w:t xml:space="preserve">In casino games using a standard deck of cards, a wash shuffle is sometimes performed prior to the rest of the card shuffling procedure. Unlike other methods of shuffling, the wash shuffle has not yet been well studied. </w:t>
      </w:r>
      <w:r w:rsidR="003E23EB">
        <w:rPr>
          <w:sz w:val="24"/>
          <w:szCs w:val="24"/>
        </w:rPr>
        <w:t>To this end, we first</w:t>
      </w:r>
      <w:r w:rsidR="002C4D65">
        <w:rPr>
          <w:sz w:val="24"/>
          <w:szCs w:val="24"/>
        </w:rPr>
        <w:t xml:space="preserve"> develop a mechanistic model of the wash shuffle based on our observation of how cards tend to move when a wash shuffle is being performed. </w:t>
      </w:r>
      <w:r w:rsidR="002B727F">
        <w:rPr>
          <w:sz w:val="24"/>
          <w:szCs w:val="24"/>
        </w:rPr>
        <w:t>Then, we</w:t>
      </w:r>
      <w:r w:rsidR="002C4D65">
        <w:rPr>
          <w:sz w:val="24"/>
          <w:szCs w:val="24"/>
        </w:rPr>
        <w:t xml:space="preserve"> </w:t>
      </w:r>
      <w:r w:rsidR="002B727F">
        <w:rPr>
          <w:sz w:val="24"/>
          <w:szCs w:val="24"/>
        </w:rPr>
        <w:t xml:space="preserve">use this model to simulate the card shuffling procedure used in casino poker rooms, and explore the resulting impact on where the cards are dealt in the context of Texas </w:t>
      </w:r>
      <w:proofErr w:type="spellStart"/>
      <w:r w:rsidR="002B727F">
        <w:rPr>
          <w:sz w:val="24"/>
          <w:szCs w:val="24"/>
        </w:rPr>
        <w:t>Hold’em</w:t>
      </w:r>
      <w:proofErr w:type="spellEnd"/>
      <w:r w:rsidR="002B727F">
        <w:rPr>
          <w:sz w:val="24"/>
          <w:szCs w:val="24"/>
        </w:rPr>
        <w:t xml:space="preserve"> poker. We find that while the addition of the wash shuffle does produce probabilities in line with what would be expected from a perfect shuffle in terms of where individual cards will end after the shuffling is performed, it still shows deficiencies in terms of breaking up clumps of cards that have started next to each other, which has significant implications </w:t>
      </w:r>
      <w:r w:rsidR="00F4733B">
        <w:rPr>
          <w:sz w:val="24"/>
          <w:szCs w:val="24"/>
        </w:rPr>
        <w:t xml:space="preserve">in games like Texas </w:t>
      </w:r>
      <w:proofErr w:type="spellStart"/>
      <w:r w:rsidR="00F4733B">
        <w:rPr>
          <w:sz w:val="24"/>
          <w:szCs w:val="24"/>
        </w:rPr>
        <w:t>Hold’em</w:t>
      </w:r>
      <w:proofErr w:type="spellEnd"/>
      <w:r w:rsidR="00F4733B">
        <w:rPr>
          <w:sz w:val="24"/>
          <w:szCs w:val="24"/>
        </w:rPr>
        <w:t xml:space="preserve"> in which several cards are dealt face up.</w:t>
      </w:r>
      <w:r w:rsidR="002C4D65">
        <w:rPr>
          <w:sz w:val="24"/>
          <w:szCs w:val="24"/>
        </w:rPr>
        <w:t xml:space="preserve"> </w:t>
      </w:r>
    </w:p>
    <w:p w14:paraId="16F3D926" w14:textId="39D43F87" w:rsidR="009110F5" w:rsidRPr="00D94B78" w:rsidRDefault="00D94B78" w:rsidP="009110F5">
      <w:pPr>
        <w:rPr>
          <w:sz w:val="24"/>
          <w:szCs w:val="24"/>
        </w:rPr>
      </w:pPr>
      <w:r>
        <w:rPr>
          <w:b/>
          <w:bCs/>
          <w:sz w:val="24"/>
          <w:szCs w:val="24"/>
        </w:rPr>
        <w:t>Keywords:</w:t>
      </w:r>
      <w:r>
        <w:rPr>
          <w:sz w:val="24"/>
          <w:szCs w:val="24"/>
        </w:rPr>
        <w:t xml:space="preserve"> card shuffling, poker, </w:t>
      </w:r>
      <w:r w:rsidR="00E50D28">
        <w:rPr>
          <w:sz w:val="24"/>
          <w:szCs w:val="24"/>
        </w:rPr>
        <w:t>wash shuffle</w:t>
      </w:r>
    </w:p>
    <w:p w14:paraId="31B42E2B" w14:textId="77777777" w:rsidR="00D94B78" w:rsidRDefault="00D94B78" w:rsidP="009110F5">
      <w:pPr>
        <w:rPr>
          <w:sz w:val="24"/>
          <w:szCs w:val="24"/>
        </w:rPr>
      </w:pPr>
    </w:p>
    <w:p w14:paraId="1FCAA9B1" w14:textId="08A5B0E6" w:rsidR="009110F5" w:rsidRDefault="009110F5" w:rsidP="009110F5">
      <w:pPr>
        <w:jc w:val="center"/>
        <w:rPr>
          <w:sz w:val="24"/>
          <w:szCs w:val="24"/>
        </w:rPr>
      </w:pPr>
      <w:r>
        <w:rPr>
          <w:b/>
          <w:bCs/>
          <w:sz w:val="24"/>
          <w:szCs w:val="24"/>
        </w:rPr>
        <w:t>Introduction</w:t>
      </w:r>
    </w:p>
    <w:p w14:paraId="516F50DA" w14:textId="068AC2A6" w:rsidR="004E2532" w:rsidRDefault="009110F5" w:rsidP="009110F5">
      <w:pPr>
        <w:rPr>
          <w:sz w:val="24"/>
          <w:szCs w:val="24"/>
        </w:rPr>
      </w:pPr>
      <w:r>
        <w:rPr>
          <w:sz w:val="24"/>
          <w:szCs w:val="24"/>
        </w:rPr>
        <w:tab/>
        <w:t xml:space="preserve">No Limit Texas </w:t>
      </w:r>
      <w:proofErr w:type="spellStart"/>
      <w:r>
        <w:rPr>
          <w:sz w:val="24"/>
          <w:szCs w:val="24"/>
        </w:rPr>
        <w:t>Hold’em</w:t>
      </w:r>
      <w:proofErr w:type="spellEnd"/>
      <w:r>
        <w:rPr>
          <w:sz w:val="24"/>
          <w:szCs w:val="24"/>
        </w:rPr>
        <w:t xml:space="preserve"> (NLHE)</w:t>
      </w:r>
      <w:r w:rsidR="00CF5CD8">
        <w:rPr>
          <w:sz w:val="24"/>
          <w:szCs w:val="24"/>
        </w:rPr>
        <w:t xml:space="preserve"> is a game that </w:t>
      </w:r>
      <w:r w:rsidR="00553B69">
        <w:rPr>
          <w:sz w:val="24"/>
          <w:szCs w:val="24"/>
        </w:rPr>
        <w:t xml:space="preserve">utilizes an ordinary 52-card deck of cards. Like </w:t>
      </w:r>
      <w:r w:rsidR="00173630">
        <w:rPr>
          <w:sz w:val="24"/>
          <w:szCs w:val="24"/>
        </w:rPr>
        <w:t>most</w:t>
      </w:r>
      <w:r w:rsidR="00553B69">
        <w:rPr>
          <w:sz w:val="24"/>
          <w:szCs w:val="24"/>
        </w:rPr>
        <w:t xml:space="preserve"> card game</w:t>
      </w:r>
      <w:r w:rsidR="00173630">
        <w:rPr>
          <w:sz w:val="24"/>
          <w:szCs w:val="24"/>
        </w:rPr>
        <w:t>s</w:t>
      </w:r>
      <w:r w:rsidR="00553B69">
        <w:rPr>
          <w:sz w:val="24"/>
          <w:szCs w:val="24"/>
        </w:rPr>
        <w:t xml:space="preserve">, an essential facet </w:t>
      </w:r>
      <w:r w:rsidR="00173630">
        <w:rPr>
          <w:sz w:val="24"/>
          <w:szCs w:val="24"/>
        </w:rPr>
        <w:t>to</w:t>
      </w:r>
      <w:r w:rsidR="00553B69">
        <w:rPr>
          <w:sz w:val="24"/>
          <w:szCs w:val="24"/>
        </w:rPr>
        <w:t xml:space="preserve"> the </w:t>
      </w:r>
      <w:r w:rsidR="00173630">
        <w:rPr>
          <w:sz w:val="24"/>
          <w:szCs w:val="24"/>
        </w:rPr>
        <w:t>game</w:t>
      </w:r>
      <w:r w:rsidR="00553B69">
        <w:rPr>
          <w:sz w:val="24"/>
          <w:szCs w:val="24"/>
        </w:rPr>
        <w:t xml:space="preserve"> of NLHE is that the cards are randomized prior to each round of play</w:t>
      </w:r>
      <w:r w:rsidR="00747761">
        <w:rPr>
          <w:sz w:val="24"/>
          <w:szCs w:val="24"/>
        </w:rPr>
        <w:t xml:space="preserve">, </w:t>
      </w:r>
      <w:r w:rsidR="004A5731">
        <w:rPr>
          <w:sz w:val="24"/>
          <w:szCs w:val="24"/>
        </w:rPr>
        <w:t xml:space="preserve">or hand, </w:t>
      </w:r>
      <w:r w:rsidR="00747761">
        <w:rPr>
          <w:sz w:val="24"/>
          <w:szCs w:val="24"/>
        </w:rPr>
        <w:t>via shuffling</w:t>
      </w:r>
      <w:r w:rsidR="004E2532">
        <w:rPr>
          <w:sz w:val="24"/>
          <w:szCs w:val="24"/>
        </w:rPr>
        <w:t xml:space="preserve">. </w:t>
      </w:r>
      <w:r w:rsidR="003C0799">
        <w:rPr>
          <w:sz w:val="24"/>
          <w:szCs w:val="24"/>
        </w:rPr>
        <w:t>Theoretically, a perfect shuffling procedure would be one</w:t>
      </w:r>
      <w:r w:rsidR="00510885">
        <w:rPr>
          <w:sz w:val="24"/>
          <w:szCs w:val="24"/>
        </w:rPr>
        <w:t xml:space="preserve"> in which, after shuffling is performed, every possible ordering of the 52 cards has a 1/52! probability.</w:t>
      </w:r>
      <w:r w:rsidR="003C0799">
        <w:rPr>
          <w:sz w:val="24"/>
          <w:szCs w:val="24"/>
        </w:rPr>
        <w:t xml:space="preserve"> </w:t>
      </w:r>
      <w:r w:rsidR="004E2532">
        <w:rPr>
          <w:sz w:val="24"/>
          <w:szCs w:val="24"/>
        </w:rPr>
        <w:t>It has been previously demonstrated that the specific protocol</w:t>
      </w:r>
      <w:r w:rsidR="001E3C72">
        <w:rPr>
          <w:sz w:val="24"/>
          <w:szCs w:val="24"/>
        </w:rPr>
        <w:t xml:space="preserve"> </w:t>
      </w:r>
      <w:r w:rsidR="004E2532">
        <w:rPr>
          <w:sz w:val="24"/>
          <w:szCs w:val="24"/>
        </w:rPr>
        <w:t xml:space="preserve">generally used by casino poker rooms to shuffle their decks of cards does not sufficiently randomize the cards, </w:t>
      </w:r>
      <w:r w:rsidR="00510885">
        <w:rPr>
          <w:sz w:val="24"/>
          <w:szCs w:val="24"/>
        </w:rPr>
        <w:t xml:space="preserve">such that the resulting card distributions deviate from that of a perfect shuffling procedure </w:t>
      </w:r>
      <w:r w:rsidR="004E2532">
        <w:rPr>
          <w:sz w:val="24"/>
          <w:szCs w:val="24"/>
        </w:rPr>
        <w:t>to an extent that can be exploited by players to gain an advantage (Merz &amp; Chi, 2022).</w:t>
      </w:r>
    </w:p>
    <w:p w14:paraId="6E8A2CB8" w14:textId="2B191A15" w:rsidR="003B1466" w:rsidRDefault="003B1466" w:rsidP="009110F5">
      <w:pPr>
        <w:rPr>
          <w:sz w:val="24"/>
          <w:szCs w:val="24"/>
        </w:rPr>
      </w:pPr>
      <w:r>
        <w:rPr>
          <w:sz w:val="24"/>
          <w:szCs w:val="24"/>
        </w:rPr>
        <w:t>The components of the protocol utilized by casino poker rooms are:</w:t>
      </w:r>
    </w:p>
    <w:p w14:paraId="4DA4C0DF" w14:textId="59440C27" w:rsidR="003B1466" w:rsidRDefault="003B1466" w:rsidP="003B1466">
      <w:pPr>
        <w:pStyle w:val="ListParagraph"/>
        <w:numPr>
          <w:ilvl w:val="0"/>
          <w:numId w:val="1"/>
        </w:numPr>
        <w:rPr>
          <w:sz w:val="24"/>
          <w:szCs w:val="24"/>
        </w:rPr>
      </w:pPr>
      <w:r>
        <w:rPr>
          <w:sz w:val="24"/>
          <w:szCs w:val="24"/>
        </w:rPr>
        <w:t>Riffle shuffle: The deck is split into two portions of approximately equal size, and then the cards are interleaved back together.</w:t>
      </w:r>
    </w:p>
    <w:p w14:paraId="76B96BF5" w14:textId="63739F7A" w:rsidR="003B1466" w:rsidRPr="003B1466" w:rsidRDefault="003B1466" w:rsidP="003B1466">
      <w:pPr>
        <w:pStyle w:val="ListParagraph"/>
        <w:numPr>
          <w:ilvl w:val="0"/>
          <w:numId w:val="1"/>
        </w:numPr>
        <w:rPr>
          <w:sz w:val="24"/>
          <w:szCs w:val="24"/>
        </w:rPr>
      </w:pPr>
      <w:r>
        <w:rPr>
          <w:sz w:val="24"/>
          <w:szCs w:val="24"/>
        </w:rPr>
        <w:t>Cut: The deck is split into two portions, and the portion originally on the bottom gets placed on top of the portion that was originally on top.</w:t>
      </w:r>
    </w:p>
    <w:p w14:paraId="42BE51B2" w14:textId="2AB799C9" w:rsidR="003B1466" w:rsidRPr="003B1466" w:rsidRDefault="003B1466" w:rsidP="003B1466">
      <w:pPr>
        <w:pStyle w:val="ListParagraph"/>
        <w:numPr>
          <w:ilvl w:val="0"/>
          <w:numId w:val="1"/>
        </w:numPr>
        <w:rPr>
          <w:sz w:val="24"/>
          <w:szCs w:val="24"/>
        </w:rPr>
      </w:pPr>
      <w:r>
        <w:rPr>
          <w:sz w:val="24"/>
          <w:szCs w:val="24"/>
        </w:rPr>
        <w:t xml:space="preserve">Strip shuffle: Also known as a box, this is similar to </w:t>
      </w:r>
      <w:r w:rsidR="008E155D">
        <w:rPr>
          <w:sz w:val="24"/>
          <w:szCs w:val="24"/>
        </w:rPr>
        <w:t>the aforementioned</w:t>
      </w:r>
      <w:r>
        <w:rPr>
          <w:sz w:val="24"/>
          <w:szCs w:val="24"/>
        </w:rPr>
        <w:t xml:space="preserve"> cut </w:t>
      </w:r>
      <w:r w:rsidR="00FD26C0">
        <w:rPr>
          <w:sz w:val="24"/>
          <w:szCs w:val="24"/>
        </w:rPr>
        <w:t xml:space="preserve">but instead of splitting into two portions, </w:t>
      </w:r>
      <w:r>
        <w:rPr>
          <w:sz w:val="24"/>
          <w:szCs w:val="24"/>
        </w:rPr>
        <w:t xml:space="preserve">the deck is split into some greater number of portions (typically four), and the portions are </w:t>
      </w:r>
      <w:r w:rsidR="00FD26C0">
        <w:rPr>
          <w:sz w:val="24"/>
          <w:szCs w:val="24"/>
        </w:rPr>
        <w:t>placed back together</w:t>
      </w:r>
      <w:r>
        <w:rPr>
          <w:sz w:val="24"/>
          <w:szCs w:val="24"/>
        </w:rPr>
        <w:t xml:space="preserve"> in reverse order.</w:t>
      </w:r>
    </w:p>
    <w:p w14:paraId="6BBF90E7" w14:textId="35A2A8AE" w:rsidR="004E2532" w:rsidRDefault="004E2532" w:rsidP="009110F5">
      <w:pPr>
        <w:rPr>
          <w:sz w:val="24"/>
          <w:szCs w:val="24"/>
        </w:rPr>
      </w:pPr>
      <w:r>
        <w:rPr>
          <w:sz w:val="24"/>
          <w:szCs w:val="24"/>
        </w:rPr>
        <w:lastRenderedPageBreak/>
        <w:t>The protocol in question</w:t>
      </w:r>
      <w:r w:rsidR="00FD26C0">
        <w:rPr>
          <w:sz w:val="24"/>
          <w:szCs w:val="24"/>
        </w:rPr>
        <w:t xml:space="preserve">, </w:t>
      </w:r>
      <w:r w:rsidR="001E3C72">
        <w:rPr>
          <w:sz w:val="24"/>
          <w:szCs w:val="24"/>
        </w:rPr>
        <w:t>referred to</w:t>
      </w:r>
      <w:r w:rsidR="00FD26C0">
        <w:rPr>
          <w:sz w:val="24"/>
          <w:szCs w:val="24"/>
        </w:rPr>
        <w:t xml:space="preserve"> as the CS </w:t>
      </w:r>
      <w:r w:rsidR="001E3C72">
        <w:rPr>
          <w:sz w:val="24"/>
          <w:szCs w:val="24"/>
        </w:rPr>
        <w:t>by Merz &amp; Chi (2022),</w:t>
      </w:r>
      <w:r>
        <w:rPr>
          <w:sz w:val="24"/>
          <w:szCs w:val="24"/>
        </w:rPr>
        <w:t xml:space="preserve"> consists of the following, in this order: two riffle shuffles, one strip shuffle, one riffle shuffle, and one cut</w:t>
      </w:r>
      <w:r w:rsidR="003B1466">
        <w:rPr>
          <w:sz w:val="24"/>
          <w:szCs w:val="24"/>
        </w:rPr>
        <w:t xml:space="preserve">. </w:t>
      </w:r>
    </w:p>
    <w:p w14:paraId="3874364E" w14:textId="4460E999" w:rsidR="0022168A" w:rsidRDefault="0022168A" w:rsidP="009110F5">
      <w:pPr>
        <w:rPr>
          <w:sz w:val="24"/>
          <w:szCs w:val="24"/>
        </w:rPr>
      </w:pPr>
      <w:r>
        <w:rPr>
          <w:sz w:val="24"/>
          <w:szCs w:val="24"/>
        </w:rPr>
        <w:tab/>
      </w:r>
      <w:r w:rsidR="008E155D">
        <w:rPr>
          <w:sz w:val="24"/>
          <w:szCs w:val="24"/>
        </w:rPr>
        <w:t xml:space="preserve">In this work, we investigate an additional shuffling technique that is </w:t>
      </w:r>
      <w:r w:rsidR="00781E39">
        <w:rPr>
          <w:sz w:val="24"/>
          <w:szCs w:val="24"/>
        </w:rPr>
        <w:t xml:space="preserve">sometimes utilized prior to the CS, known as the wash. To perform a wash, the dealer spreads out all 52 cards in an arc in front of them, and then rotates each </w:t>
      </w:r>
      <w:r w:rsidR="003E23EB">
        <w:rPr>
          <w:sz w:val="24"/>
          <w:szCs w:val="24"/>
        </w:rPr>
        <w:t xml:space="preserve">of their </w:t>
      </w:r>
      <w:r w:rsidR="00781E39">
        <w:rPr>
          <w:sz w:val="24"/>
          <w:szCs w:val="24"/>
        </w:rPr>
        <w:t>hand</w:t>
      </w:r>
      <w:r w:rsidR="003E23EB">
        <w:rPr>
          <w:sz w:val="24"/>
          <w:szCs w:val="24"/>
        </w:rPr>
        <w:t>s</w:t>
      </w:r>
      <w:r w:rsidR="00781E39">
        <w:rPr>
          <w:sz w:val="24"/>
          <w:szCs w:val="24"/>
        </w:rPr>
        <w:t xml:space="preserve"> in opposing circular motions. As the hands move, cards move with them, thus changing </w:t>
      </w:r>
      <w:r w:rsidR="003B06B0">
        <w:rPr>
          <w:sz w:val="24"/>
          <w:szCs w:val="24"/>
        </w:rPr>
        <w:t>the cards’</w:t>
      </w:r>
      <w:r w:rsidR="00781E39">
        <w:rPr>
          <w:sz w:val="24"/>
          <w:szCs w:val="24"/>
        </w:rPr>
        <w:t xml:space="preserve"> relative positions until finally the cards are gathered back together.</w:t>
      </w:r>
      <w:r w:rsidR="00054A82">
        <w:rPr>
          <w:sz w:val="24"/>
          <w:szCs w:val="24"/>
        </w:rPr>
        <w:t xml:space="preserve"> The primary question we aim to answer in this manuscript is: when a wash is performed prior to the CS, how much does this impact the exploitability of the CS </w:t>
      </w:r>
      <w:r w:rsidR="003B06B0">
        <w:rPr>
          <w:sz w:val="24"/>
          <w:szCs w:val="24"/>
        </w:rPr>
        <w:t xml:space="preserve">by Texas </w:t>
      </w:r>
      <w:proofErr w:type="spellStart"/>
      <w:r w:rsidR="003B06B0">
        <w:rPr>
          <w:sz w:val="24"/>
          <w:szCs w:val="24"/>
        </w:rPr>
        <w:t>Hold’em</w:t>
      </w:r>
      <w:proofErr w:type="spellEnd"/>
      <w:r w:rsidR="003B06B0">
        <w:rPr>
          <w:sz w:val="24"/>
          <w:szCs w:val="24"/>
        </w:rPr>
        <w:t xml:space="preserve"> players </w:t>
      </w:r>
      <w:r w:rsidR="00054A82">
        <w:rPr>
          <w:sz w:val="24"/>
          <w:szCs w:val="24"/>
        </w:rPr>
        <w:t xml:space="preserve">as demonstrated by Merz &amp; Chi (2022)? </w:t>
      </w:r>
      <w:r w:rsidR="00781E39">
        <w:rPr>
          <w:sz w:val="24"/>
          <w:szCs w:val="24"/>
        </w:rPr>
        <w:t xml:space="preserve"> </w:t>
      </w:r>
    </w:p>
    <w:p w14:paraId="4BBE492A" w14:textId="773DC89D" w:rsidR="000F5782" w:rsidRDefault="000F5782" w:rsidP="009110F5">
      <w:pPr>
        <w:rPr>
          <w:sz w:val="24"/>
          <w:szCs w:val="24"/>
        </w:rPr>
      </w:pPr>
      <w:r>
        <w:rPr>
          <w:sz w:val="24"/>
          <w:szCs w:val="24"/>
        </w:rPr>
        <w:tab/>
      </w:r>
      <w:r w:rsidR="00491E70">
        <w:rPr>
          <w:sz w:val="24"/>
          <w:szCs w:val="24"/>
        </w:rPr>
        <w:t xml:space="preserve">Enroute to an answer to this question, we first develop a </w:t>
      </w:r>
      <w:r w:rsidR="003E23EB">
        <w:rPr>
          <w:sz w:val="24"/>
          <w:szCs w:val="24"/>
        </w:rPr>
        <w:t>mechanistic</w:t>
      </w:r>
      <w:r w:rsidR="00491E70">
        <w:rPr>
          <w:sz w:val="24"/>
          <w:szCs w:val="24"/>
        </w:rPr>
        <w:t xml:space="preserve"> model of the wash shuffle. </w:t>
      </w:r>
      <w:r w:rsidR="000047AB">
        <w:rPr>
          <w:sz w:val="24"/>
          <w:szCs w:val="24"/>
        </w:rPr>
        <w:t xml:space="preserve">Unlike many other shuffling techniques, the wash shuffle has not yet been well-studied or modeled. </w:t>
      </w:r>
      <w:r w:rsidR="003B06B0">
        <w:rPr>
          <w:sz w:val="24"/>
          <w:szCs w:val="24"/>
        </w:rPr>
        <w:t xml:space="preserve">Our development of such a model is thus an additional contribution </w:t>
      </w:r>
      <w:r w:rsidR="008E7A65">
        <w:rPr>
          <w:sz w:val="24"/>
          <w:szCs w:val="24"/>
        </w:rPr>
        <w:t xml:space="preserve">of this work </w:t>
      </w:r>
      <w:r w:rsidR="003B06B0">
        <w:rPr>
          <w:sz w:val="24"/>
          <w:szCs w:val="24"/>
        </w:rPr>
        <w:t>to the literature. We then utilize this model to simulate wash shuffle</w:t>
      </w:r>
      <w:r w:rsidR="009F5B3F">
        <w:rPr>
          <w:sz w:val="24"/>
          <w:szCs w:val="24"/>
        </w:rPr>
        <w:t>s</w:t>
      </w:r>
      <w:r w:rsidR="003B06B0">
        <w:rPr>
          <w:sz w:val="24"/>
          <w:szCs w:val="24"/>
        </w:rPr>
        <w:t xml:space="preserve"> prior to the CS, and investigate </w:t>
      </w:r>
      <w:r w:rsidR="009F5B3F">
        <w:rPr>
          <w:sz w:val="24"/>
          <w:szCs w:val="24"/>
        </w:rPr>
        <w:t xml:space="preserve">the resulting impact on the distribution of cards as they are dealt for Texas </w:t>
      </w:r>
      <w:proofErr w:type="spellStart"/>
      <w:r w:rsidR="009F5B3F">
        <w:rPr>
          <w:sz w:val="24"/>
          <w:szCs w:val="24"/>
        </w:rPr>
        <w:t>Hold’em</w:t>
      </w:r>
      <w:proofErr w:type="spellEnd"/>
      <w:r w:rsidR="009F5B3F">
        <w:rPr>
          <w:sz w:val="24"/>
          <w:szCs w:val="24"/>
        </w:rPr>
        <w:t xml:space="preserve">. We find that </w:t>
      </w:r>
      <w:r w:rsidR="001E3C72">
        <w:rPr>
          <w:sz w:val="24"/>
          <w:szCs w:val="24"/>
        </w:rPr>
        <w:t xml:space="preserve">while the addition of a wash prior to the </w:t>
      </w:r>
      <w:r w:rsidR="005B1B8A">
        <w:rPr>
          <w:sz w:val="24"/>
          <w:szCs w:val="24"/>
        </w:rPr>
        <w:t>CS does result in an improved shuffling procedure by several metrics, it still falls short of a perfect shuffling procedure</w:t>
      </w:r>
      <w:r w:rsidR="003C0799">
        <w:rPr>
          <w:sz w:val="24"/>
          <w:szCs w:val="24"/>
        </w:rPr>
        <w:t>,</w:t>
      </w:r>
      <w:r w:rsidR="005B1B8A">
        <w:rPr>
          <w:sz w:val="24"/>
          <w:szCs w:val="24"/>
        </w:rPr>
        <w:t xml:space="preserve"> </w:t>
      </w:r>
      <w:r w:rsidR="003C0799">
        <w:rPr>
          <w:sz w:val="24"/>
          <w:szCs w:val="24"/>
        </w:rPr>
        <w:t xml:space="preserve">specifically </w:t>
      </w:r>
      <w:r w:rsidR="005B1B8A">
        <w:rPr>
          <w:sz w:val="24"/>
          <w:szCs w:val="24"/>
        </w:rPr>
        <w:t xml:space="preserve">in terms of </w:t>
      </w:r>
      <w:r w:rsidR="003C0799">
        <w:rPr>
          <w:sz w:val="24"/>
          <w:szCs w:val="24"/>
        </w:rPr>
        <w:t>inflated</w:t>
      </w:r>
      <w:r w:rsidR="005B1B8A">
        <w:rPr>
          <w:sz w:val="24"/>
          <w:szCs w:val="24"/>
        </w:rPr>
        <w:t xml:space="preserve"> relative frequencies of neighboring cards prior to the shuffle remaining as neighboring cards after the shuffle. Due to the nature of NLHE in which certain cards are dealt face-up, this is a crucial suboptimality of the shuffling procedure </w:t>
      </w:r>
      <w:r w:rsidR="003C0799">
        <w:rPr>
          <w:sz w:val="24"/>
          <w:szCs w:val="24"/>
        </w:rPr>
        <w:t>that can be exploited by a poker player.</w:t>
      </w:r>
    </w:p>
    <w:p w14:paraId="096147A5" w14:textId="74063C76" w:rsidR="009F5B3F" w:rsidRDefault="009F5B3F" w:rsidP="009110F5">
      <w:pPr>
        <w:rPr>
          <w:sz w:val="24"/>
          <w:szCs w:val="24"/>
        </w:rPr>
      </w:pPr>
    </w:p>
    <w:p w14:paraId="2E4A6B90" w14:textId="6408578B" w:rsidR="009F5B3F" w:rsidRDefault="009F5B3F" w:rsidP="009F5B3F">
      <w:pPr>
        <w:jc w:val="center"/>
        <w:rPr>
          <w:sz w:val="24"/>
          <w:szCs w:val="24"/>
        </w:rPr>
      </w:pPr>
      <w:r>
        <w:rPr>
          <w:b/>
          <w:bCs/>
          <w:sz w:val="24"/>
          <w:szCs w:val="24"/>
        </w:rPr>
        <w:t>Literature Review</w:t>
      </w:r>
    </w:p>
    <w:p w14:paraId="2F134AD6" w14:textId="29E8E460" w:rsidR="009F5B3F" w:rsidRDefault="009F5B3F" w:rsidP="009F5B3F">
      <w:pPr>
        <w:rPr>
          <w:sz w:val="24"/>
          <w:szCs w:val="24"/>
        </w:rPr>
      </w:pPr>
      <w:r>
        <w:rPr>
          <w:sz w:val="24"/>
          <w:szCs w:val="24"/>
        </w:rPr>
        <w:tab/>
      </w:r>
      <w:r w:rsidR="0097785F">
        <w:rPr>
          <w:sz w:val="24"/>
          <w:szCs w:val="24"/>
        </w:rPr>
        <w:t>The primary component of the CS is the riffle shuffle, which has been studied extensively in the literature. A probabilistic model for the riffle shuffle was first proposed by Gilbert (1955) and then independently by Reeds (1981), and has since been dubbed the Gilbert-Shannon-Reeds (GSR) model.</w:t>
      </w:r>
      <w:r w:rsidR="00CE5A17">
        <w:rPr>
          <w:sz w:val="24"/>
          <w:szCs w:val="24"/>
        </w:rPr>
        <w:t xml:space="preserve"> Notably, it has been demonstrated that the GSR model produce</w:t>
      </w:r>
      <w:r w:rsidR="003250E4">
        <w:rPr>
          <w:sz w:val="24"/>
          <w:szCs w:val="24"/>
        </w:rPr>
        <w:t>s</w:t>
      </w:r>
      <w:r w:rsidR="00CE5A17">
        <w:rPr>
          <w:sz w:val="24"/>
          <w:szCs w:val="24"/>
        </w:rPr>
        <w:t xml:space="preserve"> deck orderings that accurately reflect what occurs when riffle shuffling is performed by a human (</w:t>
      </w:r>
      <w:proofErr w:type="spellStart"/>
      <w:r w:rsidR="00CE5A17">
        <w:rPr>
          <w:sz w:val="24"/>
          <w:szCs w:val="24"/>
        </w:rPr>
        <w:t>Diaconis</w:t>
      </w:r>
      <w:proofErr w:type="spellEnd"/>
      <w:r w:rsidR="00CE5A17">
        <w:rPr>
          <w:sz w:val="24"/>
          <w:szCs w:val="24"/>
        </w:rPr>
        <w:t>, 1988).</w:t>
      </w:r>
      <w:r w:rsidR="0097785F">
        <w:rPr>
          <w:sz w:val="24"/>
          <w:szCs w:val="24"/>
        </w:rPr>
        <w:t xml:space="preserve"> </w:t>
      </w:r>
      <w:r w:rsidR="00A76A95">
        <w:rPr>
          <w:sz w:val="24"/>
          <w:szCs w:val="24"/>
        </w:rPr>
        <w:t xml:space="preserve">The </w:t>
      </w:r>
      <w:r w:rsidR="00CE5A17">
        <w:rPr>
          <w:sz w:val="24"/>
          <w:szCs w:val="24"/>
        </w:rPr>
        <w:t xml:space="preserve">GSR </w:t>
      </w:r>
      <w:r w:rsidR="00A76A95">
        <w:rPr>
          <w:sz w:val="24"/>
          <w:szCs w:val="24"/>
        </w:rPr>
        <w:t>model prescribes the following to be performed:</w:t>
      </w:r>
    </w:p>
    <w:p w14:paraId="78FE7976" w14:textId="3B24CDA2" w:rsidR="00A76A95" w:rsidRDefault="00A76A95" w:rsidP="00A76A95">
      <w:pPr>
        <w:pStyle w:val="ListParagraph"/>
        <w:numPr>
          <w:ilvl w:val="0"/>
          <w:numId w:val="2"/>
        </w:numPr>
        <w:rPr>
          <w:sz w:val="24"/>
          <w:szCs w:val="24"/>
        </w:rPr>
      </w:pPr>
      <w:r>
        <w:rPr>
          <w:sz w:val="24"/>
          <w:szCs w:val="24"/>
        </w:rPr>
        <w:t>The deck is split into two portions, with the dividing point determined according to a Binomial(n=52, p=0.5) distribution. Let A be the size of the top portion and B be the size of the bottom portion.</w:t>
      </w:r>
    </w:p>
    <w:p w14:paraId="4E46118C" w14:textId="57F7CA2A" w:rsidR="00A76A95" w:rsidRDefault="00A76A95" w:rsidP="00A76A95">
      <w:pPr>
        <w:pStyle w:val="ListParagraph"/>
        <w:numPr>
          <w:ilvl w:val="0"/>
          <w:numId w:val="2"/>
        </w:numPr>
        <w:rPr>
          <w:sz w:val="24"/>
          <w:szCs w:val="24"/>
        </w:rPr>
      </w:pPr>
      <w:r>
        <w:rPr>
          <w:sz w:val="24"/>
          <w:szCs w:val="24"/>
        </w:rPr>
        <w:t xml:space="preserve">The portions are separated, and cards are dropped probabilistically from each portion into position to form the </w:t>
      </w:r>
      <w:r w:rsidR="00707E40">
        <w:rPr>
          <w:sz w:val="24"/>
          <w:szCs w:val="24"/>
        </w:rPr>
        <w:t>newly ordered</w:t>
      </w:r>
      <w:r>
        <w:rPr>
          <w:sz w:val="24"/>
          <w:szCs w:val="24"/>
        </w:rPr>
        <w:t xml:space="preserve"> deck. The probability that the first card </w:t>
      </w:r>
      <w:r w:rsidR="00915D76">
        <w:rPr>
          <w:sz w:val="24"/>
          <w:szCs w:val="24"/>
        </w:rPr>
        <w:t>to drop</w:t>
      </w:r>
      <w:r>
        <w:rPr>
          <w:sz w:val="24"/>
          <w:szCs w:val="24"/>
        </w:rPr>
        <w:t xml:space="preserve"> </w:t>
      </w:r>
      <w:r w:rsidR="00915D76">
        <w:rPr>
          <w:sz w:val="24"/>
          <w:szCs w:val="24"/>
        </w:rPr>
        <w:t xml:space="preserve">is </w:t>
      </w:r>
      <w:r>
        <w:rPr>
          <w:sz w:val="24"/>
          <w:szCs w:val="24"/>
        </w:rPr>
        <w:t xml:space="preserve">from each portion is A/(A+B) and B/(A+B) for portions A and B respectively. After </w:t>
      </w:r>
      <w:r w:rsidR="00707E40">
        <w:rPr>
          <w:sz w:val="24"/>
          <w:szCs w:val="24"/>
        </w:rPr>
        <w:t>the first</w:t>
      </w:r>
      <w:r>
        <w:rPr>
          <w:sz w:val="24"/>
          <w:szCs w:val="24"/>
        </w:rPr>
        <w:t xml:space="preserve"> card drops, A </w:t>
      </w:r>
      <w:r w:rsidR="00707E40">
        <w:rPr>
          <w:sz w:val="24"/>
          <w:szCs w:val="24"/>
        </w:rPr>
        <w:t>or</w:t>
      </w:r>
      <w:r>
        <w:rPr>
          <w:sz w:val="24"/>
          <w:szCs w:val="24"/>
        </w:rPr>
        <w:t xml:space="preserve"> B change</w:t>
      </w:r>
      <w:r w:rsidR="00707E40">
        <w:rPr>
          <w:sz w:val="24"/>
          <w:szCs w:val="24"/>
        </w:rPr>
        <w:t>s</w:t>
      </w:r>
      <w:r>
        <w:rPr>
          <w:sz w:val="24"/>
          <w:szCs w:val="24"/>
        </w:rPr>
        <w:t xml:space="preserve"> </w:t>
      </w:r>
      <w:r w:rsidR="00707E40">
        <w:rPr>
          <w:sz w:val="24"/>
          <w:szCs w:val="24"/>
        </w:rPr>
        <w:t>its value</w:t>
      </w:r>
      <w:r>
        <w:rPr>
          <w:sz w:val="24"/>
          <w:szCs w:val="24"/>
        </w:rPr>
        <w:t xml:space="preserve"> </w:t>
      </w:r>
      <w:r w:rsidR="00915D76">
        <w:rPr>
          <w:sz w:val="24"/>
          <w:szCs w:val="24"/>
        </w:rPr>
        <w:t>accordingly, and thus the probabilities update for the next card</w:t>
      </w:r>
      <w:r w:rsidR="00CE5A17">
        <w:rPr>
          <w:sz w:val="24"/>
          <w:szCs w:val="24"/>
        </w:rPr>
        <w:t>.</w:t>
      </w:r>
      <w:r>
        <w:rPr>
          <w:sz w:val="24"/>
          <w:szCs w:val="24"/>
        </w:rPr>
        <w:t xml:space="preserve"> </w:t>
      </w:r>
      <w:r w:rsidR="00CE5A17">
        <w:rPr>
          <w:sz w:val="24"/>
          <w:szCs w:val="24"/>
        </w:rPr>
        <w:t>C</w:t>
      </w:r>
      <w:r>
        <w:rPr>
          <w:sz w:val="24"/>
          <w:szCs w:val="24"/>
        </w:rPr>
        <w:t>ards continue to drop</w:t>
      </w:r>
      <w:r w:rsidR="00CE5A17">
        <w:rPr>
          <w:sz w:val="24"/>
          <w:szCs w:val="24"/>
        </w:rPr>
        <w:t xml:space="preserve"> and the probabilities continue to update, until all cards from </w:t>
      </w:r>
      <w:r w:rsidR="00915D76">
        <w:rPr>
          <w:sz w:val="24"/>
          <w:szCs w:val="24"/>
        </w:rPr>
        <w:t>both</w:t>
      </w:r>
      <w:r w:rsidR="00CE5A17">
        <w:rPr>
          <w:sz w:val="24"/>
          <w:szCs w:val="24"/>
        </w:rPr>
        <w:t xml:space="preserve"> portion</w:t>
      </w:r>
      <w:r w:rsidR="00915D76">
        <w:rPr>
          <w:sz w:val="24"/>
          <w:szCs w:val="24"/>
        </w:rPr>
        <w:t>s</w:t>
      </w:r>
      <w:r w:rsidR="00CE5A17">
        <w:rPr>
          <w:sz w:val="24"/>
          <w:szCs w:val="24"/>
        </w:rPr>
        <w:t xml:space="preserve"> have dropped into place. </w:t>
      </w:r>
    </w:p>
    <w:p w14:paraId="5D86F0DC" w14:textId="7450671D" w:rsidR="00CE5A17" w:rsidRDefault="00915D76" w:rsidP="00CE5A17">
      <w:pPr>
        <w:rPr>
          <w:sz w:val="24"/>
          <w:szCs w:val="24"/>
        </w:rPr>
      </w:pPr>
      <w:r>
        <w:rPr>
          <w:sz w:val="24"/>
          <w:szCs w:val="24"/>
        </w:rPr>
        <w:lastRenderedPageBreak/>
        <w:t xml:space="preserve">Utilizing the GSR model, Aldous and </w:t>
      </w:r>
      <w:proofErr w:type="spellStart"/>
      <w:r>
        <w:rPr>
          <w:sz w:val="24"/>
          <w:szCs w:val="24"/>
        </w:rPr>
        <w:t>Diaconis</w:t>
      </w:r>
      <w:proofErr w:type="spellEnd"/>
      <w:r>
        <w:rPr>
          <w:sz w:val="24"/>
          <w:szCs w:val="24"/>
        </w:rPr>
        <w:t xml:space="preserve"> (1986) </w:t>
      </w:r>
      <w:r w:rsidR="006D0DF5">
        <w:rPr>
          <w:sz w:val="24"/>
          <w:szCs w:val="24"/>
        </w:rPr>
        <w:t xml:space="preserve">investigated how quickly, in terms of the number of iterations of a riffle shuffle, an unshuffled deck moves </w:t>
      </w:r>
      <w:r w:rsidR="00FE49C2">
        <w:rPr>
          <w:sz w:val="24"/>
          <w:szCs w:val="24"/>
        </w:rPr>
        <w:t xml:space="preserve">in distribution </w:t>
      </w:r>
      <w:r w:rsidR="006D0DF5">
        <w:rPr>
          <w:sz w:val="24"/>
          <w:szCs w:val="24"/>
        </w:rPr>
        <w:t xml:space="preserve">towards </w:t>
      </w:r>
      <w:r w:rsidR="00FE49C2">
        <w:rPr>
          <w:sz w:val="24"/>
          <w:szCs w:val="24"/>
        </w:rPr>
        <w:t>that</w:t>
      </w:r>
      <w:r w:rsidR="00CE39E5">
        <w:rPr>
          <w:sz w:val="24"/>
          <w:szCs w:val="24"/>
        </w:rPr>
        <w:t xml:space="preserve"> of </w:t>
      </w:r>
      <w:r w:rsidR="006D0DF5">
        <w:rPr>
          <w:sz w:val="24"/>
          <w:szCs w:val="24"/>
        </w:rPr>
        <w:t>a perfectly shuffled deck</w:t>
      </w:r>
      <w:r w:rsidR="00510885">
        <w:rPr>
          <w:sz w:val="24"/>
          <w:szCs w:val="24"/>
        </w:rPr>
        <w:t xml:space="preserve"> (again, one in which every deck configuration has a probability of 1/52!)</w:t>
      </w:r>
      <w:r w:rsidR="006D0DF5">
        <w:rPr>
          <w:sz w:val="24"/>
          <w:szCs w:val="24"/>
        </w:rPr>
        <w:t xml:space="preserve"> according to the total variation distance metric. </w:t>
      </w:r>
      <w:r w:rsidR="00CE39E5">
        <w:rPr>
          <w:sz w:val="24"/>
          <w:szCs w:val="24"/>
        </w:rPr>
        <w:t xml:space="preserve">Their investigation </w:t>
      </w:r>
      <w:r w:rsidR="002D0782">
        <w:rPr>
          <w:sz w:val="24"/>
          <w:szCs w:val="24"/>
        </w:rPr>
        <w:t>concludes with the frequently referenced</w:t>
      </w:r>
      <w:r w:rsidR="00CE39E5">
        <w:rPr>
          <w:sz w:val="24"/>
          <w:szCs w:val="24"/>
        </w:rPr>
        <w:t xml:space="preserve"> recommend</w:t>
      </w:r>
      <w:r w:rsidR="002D0782">
        <w:rPr>
          <w:sz w:val="24"/>
          <w:szCs w:val="24"/>
        </w:rPr>
        <w:t>ation that</w:t>
      </w:r>
      <w:r w:rsidR="00CE39E5">
        <w:rPr>
          <w:sz w:val="24"/>
          <w:szCs w:val="24"/>
        </w:rPr>
        <w:t xml:space="preserve"> seven riffle shuffles </w:t>
      </w:r>
      <w:r w:rsidR="002D0782">
        <w:rPr>
          <w:sz w:val="24"/>
          <w:szCs w:val="24"/>
        </w:rPr>
        <w:t>is sufficient to</w:t>
      </w:r>
      <w:r w:rsidR="00CE39E5">
        <w:rPr>
          <w:sz w:val="24"/>
          <w:szCs w:val="24"/>
        </w:rPr>
        <w:t xml:space="preserve"> randomize 52 cards</w:t>
      </w:r>
      <w:r w:rsidR="002D0782">
        <w:rPr>
          <w:sz w:val="24"/>
          <w:szCs w:val="24"/>
        </w:rPr>
        <w:t>, with diminishing returns for each riffle beyond that point</w:t>
      </w:r>
      <w:r w:rsidR="00CE39E5">
        <w:rPr>
          <w:sz w:val="24"/>
          <w:szCs w:val="24"/>
        </w:rPr>
        <w:t xml:space="preserve">. </w:t>
      </w:r>
    </w:p>
    <w:p w14:paraId="7E8EB40D" w14:textId="553A8E1F" w:rsidR="003C7B6A" w:rsidRDefault="00CE39E5" w:rsidP="00CE5A17">
      <w:pPr>
        <w:rPr>
          <w:sz w:val="24"/>
          <w:szCs w:val="24"/>
        </w:rPr>
      </w:pPr>
      <w:r>
        <w:rPr>
          <w:sz w:val="24"/>
          <w:szCs w:val="24"/>
        </w:rPr>
        <w:tab/>
        <w:t>However, the CS only contains a total of three riffle shuffles, in addition to a strip shuffle and a cut</w:t>
      </w:r>
      <w:r w:rsidR="007F4885">
        <w:rPr>
          <w:sz w:val="24"/>
          <w:szCs w:val="24"/>
        </w:rPr>
        <w:t>, which clearly falls short of the recommendation of seven riffle shuffles</w:t>
      </w:r>
      <w:r>
        <w:rPr>
          <w:sz w:val="24"/>
          <w:szCs w:val="24"/>
        </w:rPr>
        <w:t xml:space="preserve">. </w:t>
      </w:r>
      <w:r w:rsidR="007F4885">
        <w:rPr>
          <w:sz w:val="24"/>
          <w:szCs w:val="24"/>
        </w:rPr>
        <w:t>Also, t</w:t>
      </w:r>
      <w:r w:rsidR="003C7B6A">
        <w:rPr>
          <w:sz w:val="24"/>
          <w:szCs w:val="24"/>
        </w:rPr>
        <w:t xml:space="preserve">o the best of our knowledge, the CS is universally used in casino poker rooms </w:t>
      </w:r>
      <w:r w:rsidR="005F3C4C">
        <w:rPr>
          <w:sz w:val="24"/>
          <w:szCs w:val="24"/>
        </w:rPr>
        <w:t>and in major poker tournament</w:t>
      </w:r>
      <w:r w:rsidR="005853C9">
        <w:rPr>
          <w:sz w:val="24"/>
          <w:szCs w:val="24"/>
        </w:rPr>
        <w:t>s</w:t>
      </w:r>
      <w:r w:rsidR="005F3C4C">
        <w:rPr>
          <w:sz w:val="24"/>
          <w:szCs w:val="24"/>
        </w:rPr>
        <w:t xml:space="preserve"> </w:t>
      </w:r>
      <w:r w:rsidR="00D419A5">
        <w:rPr>
          <w:sz w:val="24"/>
          <w:szCs w:val="24"/>
        </w:rPr>
        <w:t xml:space="preserve">across the world; some examples </w:t>
      </w:r>
      <w:r w:rsidR="003250E4">
        <w:rPr>
          <w:sz w:val="24"/>
          <w:szCs w:val="24"/>
        </w:rPr>
        <w:t xml:space="preserve">of professional dealers using the CS </w:t>
      </w:r>
      <w:r w:rsidR="00D419A5">
        <w:rPr>
          <w:sz w:val="24"/>
          <w:szCs w:val="24"/>
        </w:rPr>
        <w:t>are</w:t>
      </w:r>
      <w:r w:rsidR="003250E4">
        <w:rPr>
          <w:sz w:val="24"/>
          <w:szCs w:val="24"/>
        </w:rPr>
        <w:t xml:space="preserve"> in</w:t>
      </w:r>
      <w:r w:rsidR="00D419A5">
        <w:rPr>
          <w:sz w:val="24"/>
          <w:szCs w:val="24"/>
        </w:rPr>
        <w:t xml:space="preserve"> the 2017 and 202</w:t>
      </w:r>
      <w:r w:rsidR="005853C9">
        <w:rPr>
          <w:sz w:val="24"/>
          <w:szCs w:val="24"/>
        </w:rPr>
        <w:t>2</w:t>
      </w:r>
      <w:r w:rsidR="00D419A5">
        <w:rPr>
          <w:sz w:val="24"/>
          <w:szCs w:val="24"/>
        </w:rPr>
        <w:t xml:space="preserve"> World Series of Poker</w:t>
      </w:r>
      <w:r w:rsidR="001146DB">
        <w:rPr>
          <w:sz w:val="24"/>
          <w:szCs w:val="24"/>
        </w:rPr>
        <w:t xml:space="preserve"> (WSOP), in footage that is available freely online</w:t>
      </w:r>
      <w:r w:rsidR="00D419A5">
        <w:rPr>
          <w:sz w:val="24"/>
          <w:szCs w:val="24"/>
        </w:rPr>
        <w:t xml:space="preserve"> (</w:t>
      </w:r>
      <w:proofErr w:type="spellStart"/>
      <w:r w:rsidR="00D419A5">
        <w:rPr>
          <w:sz w:val="24"/>
          <w:szCs w:val="24"/>
        </w:rPr>
        <w:t>PokerGO</w:t>
      </w:r>
      <w:proofErr w:type="spellEnd"/>
      <w:r w:rsidR="00D419A5">
        <w:rPr>
          <w:sz w:val="24"/>
          <w:szCs w:val="24"/>
        </w:rPr>
        <w:t xml:space="preserve">, 2017; </w:t>
      </w:r>
      <w:proofErr w:type="spellStart"/>
      <w:r w:rsidR="00D419A5">
        <w:rPr>
          <w:sz w:val="24"/>
          <w:szCs w:val="24"/>
        </w:rPr>
        <w:t>PokerGO</w:t>
      </w:r>
      <w:proofErr w:type="spellEnd"/>
      <w:r w:rsidR="00D419A5">
        <w:rPr>
          <w:sz w:val="24"/>
          <w:szCs w:val="24"/>
        </w:rPr>
        <w:t>, 202</w:t>
      </w:r>
      <w:r w:rsidR="005853C9">
        <w:rPr>
          <w:sz w:val="24"/>
          <w:szCs w:val="24"/>
        </w:rPr>
        <w:t>2</w:t>
      </w:r>
      <w:r w:rsidR="00D419A5">
        <w:rPr>
          <w:sz w:val="24"/>
          <w:szCs w:val="24"/>
        </w:rPr>
        <w:t xml:space="preserve">). </w:t>
      </w:r>
      <w:r w:rsidR="003250E4">
        <w:rPr>
          <w:sz w:val="24"/>
          <w:szCs w:val="24"/>
        </w:rPr>
        <w:t xml:space="preserve">Further evidence as to the ubiquity of the CS was </w:t>
      </w:r>
      <w:r w:rsidR="001146DB">
        <w:rPr>
          <w:sz w:val="24"/>
          <w:szCs w:val="24"/>
        </w:rPr>
        <w:t>mentioned</w:t>
      </w:r>
      <w:r w:rsidR="003250E4">
        <w:rPr>
          <w:sz w:val="24"/>
          <w:szCs w:val="24"/>
        </w:rPr>
        <w:t xml:space="preserve"> in (Merz &amp; Chi, 2022), in which it was also demonstrated that the CS </w:t>
      </w:r>
      <w:r w:rsidR="003E7B4D">
        <w:rPr>
          <w:sz w:val="24"/>
          <w:szCs w:val="24"/>
        </w:rPr>
        <w:t xml:space="preserve">leaves a deck in configurations that are exploitable by Texas </w:t>
      </w:r>
      <w:proofErr w:type="spellStart"/>
      <w:r w:rsidR="003E7B4D">
        <w:rPr>
          <w:sz w:val="24"/>
          <w:szCs w:val="24"/>
        </w:rPr>
        <w:t>Hold’em</w:t>
      </w:r>
      <w:proofErr w:type="spellEnd"/>
      <w:r w:rsidR="003E7B4D">
        <w:rPr>
          <w:sz w:val="24"/>
          <w:szCs w:val="24"/>
        </w:rPr>
        <w:t xml:space="preserve"> players. </w:t>
      </w:r>
    </w:p>
    <w:p w14:paraId="081262F9" w14:textId="0836B2E1" w:rsidR="00D32C55" w:rsidRDefault="003E7B4D" w:rsidP="00D32C55">
      <w:pPr>
        <w:rPr>
          <w:sz w:val="24"/>
          <w:szCs w:val="24"/>
        </w:rPr>
      </w:pPr>
      <w:r>
        <w:rPr>
          <w:sz w:val="24"/>
          <w:szCs w:val="24"/>
        </w:rPr>
        <w:tab/>
        <w:t xml:space="preserve">One aspect that was left uninvestigated by Merz &amp; Chi (2022) </w:t>
      </w:r>
      <w:r w:rsidR="005751F2">
        <w:rPr>
          <w:sz w:val="24"/>
          <w:szCs w:val="24"/>
        </w:rPr>
        <w:t>is</w:t>
      </w:r>
      <w:r>
        <w:rPr>
          <w:sz w:val="24"/>
          <w:szCs w:val="24"/>
        </w:rPr>
        <w:t xml:space="preserve"> the wash shuffle</w:t>
      </w:r>
      <w:r w:rsidR="005751F2">
        <w:rPr>
          <w:sz w:val="24"/>
          <w:szCs w:val="24"/>
        </w:rPr>
        <w:t>, in which the cards are spread out in front of the dealer and scrambled at random</w:t>
      </w:r>
      <w:r w:rsidR="00114AE9">
        <w:rPr>
          <w:sz w:val="24"/>
          <w:szCs w:val="24"/>
        </w:rPr>
        <w:t xml:space="preserve"> (see e.g. Black, 2020 for a video demonstration)</w:t>
      </w:r>
      <w:r>
        <w:rPr>
          <w:sz w:val="24"/>
          <w:szCs w:val="24"/>
        </w:rPr>
        <w:t>.</w:t>
      </w:r>
      <w:r w:rsidR="00A35363">
        <w:rPr>
          <w:sz w:val="24"/>
          <w:szCs w:val="24"/>
        </w:rPr>
        <w:t xml:space="preserve"> </w:t>
      </w:r>
      <w:r w:rsidR="001146DB">
        <w:rPr>
          <w:sz w:val="24"/>
          <w:szCs w:val="24"/>
        </w:rPr>
        <w:t>A</w:t>
      </w:r>
      <w:r w:rsidR="00A35363">
        <w:rPr>
          <w:sz w:val="24"/>
          <w:szCs w:val="24"/>
        </w:rPr>
        <w:t xml:space="preserve"> wash shuffle does not always occur prior to each </w:t>
      </w:r>
      <w:r w:rsidR="004A5731">
        <w:rPr>
          <w:sz w:val="24"/>
          <w:szCs w:val="24"/>
        </w:rPr>
        <w:t>hand of play; typically, a wash will be performed when a new box of cards is opened, or in some other circumstances such as when a dealer change occurs, or when an error has occurred during the CS process</w:t>
      </w:r>
      <w:r w:rsidR="001146DB">
        <w:rPr>
          <w:sz w:val="24"/>
          <w:szCs w:val="24"/>
        </w:rPr>
        <w:t>, e.g. as indicated in a 2013 WSOP dealer’s guide that is available on a public-facing website</w:t>
      </w:r>
      <w:r w:rsidR="004A5731">
        <w:rPr>
          <w:sz w:val="24"/>
          <w:szCs w:val="24"/>
        </w:rPr>
        <w:t xml:space="preserve"> (WSOP, 2013).</w:t>
      </w:r>
      <w:r w:rsidR="002115C3">
        <w:rPr>
          <w:sz w:val="24"/>
          <w:szCs w:val="24"/>
        </w:rPr>
        <w:t xml:space="preserve"> However, anecdotally, it appears that a wash may also occur before any hand at the dealer’s discretion, such as </w:t>
      </w:r>
      <w:r w:rsidR="001146DB">
        <w:rPr>
          <w:sz w:val="24"/>
          <w:szCs w:val="24"/>
        </w:rPr>
        <w:t xml:space="preserve">what can be observed </w:t>
      </w:r>
      <w:r w:rsidR="002115C3">
        <w:rPr>
          <w:sz w:val="24"/>
          <w:szCs w:val="24"/>
        </w:rPr>
        <w:t>in the 2018 European Poker Tour Monte Carlo Event (PokerStars, 2018).</w:t>
      </w:r>
      <w:r>
        <w:rPr>
          <w:sz w:val="24"/>
          <w:szCs w:val="24"/>
        </w:rPr>
        <w:t xml:space="preserve"> </w:t>
      </w:r>
    </w:p>
    <w:p w14:paraId="64CC09FF" w14:textId="1471E23C" w:rsidR="00A957C8" w:rsidRDefault="00D32C55" w:rsidP="00D32C55">
      <w:pPr>
        <w:ind w:firstLine="360"/>
        <w:rPr>
          <w:sz w:val="24"/>
          <w:szCs w:val="24"/>
        </w:rPr>
      </w:pPr>
      <w:r>
        <w:rPr>
          <w:sz w:val="24"/>
          <w:szCs w:val="24"/>
        </w:rPr>
        <w:tab/>
      </w:r>
      <w:r w:rsidR="003C1887">
        <w:rPr>
          <w:sz w:val="24"/>
          <w:szCs w:val="24"/>
        </w:rPr>
        <w:t xml:space="preserve">Unlike the riffle shuffle, the wash shuffle has remained largely unstudied in </w:t>
      </w:r>
      <w:r w:rsidR="00E334B1">
        <w:rPr>
          <w:sz w:val="24"/>
          <w:szCs w:val="24"/>
        </w:rPr>
        <w:t>literature</w:t>
      </w:r>
      <w:r w:rsidR="003C1887">
        <w:rPr>
          <w:sz w:val="24"/>
          <w:szCs w:val="24"/>
        </w:rPr>
        <w:t xml:space="preserve">. The only attempt to probabilistically model the wash shuffle that we have been able to find is in an </w:t>
      </w:r>
      <w:del w:id="0" w:author="Peter Chi" w:date="2025-04-18T13:36:00Z" w16du:dateUtc="2025-04-18T20:36:00Z">
        <w:r w:rsidR="003C1887" w:rsidDel="00965F0C">
          <w:rPr>
            <w:sz w:val="24"/>
            <w:szCs w:val="24"/>
          </w:rPr>
          <w:delText xml:space="preserve">unpublished </w:delText>
        </w:r>
      </w:del>
      <w:ins w:id="1" w:author="Peter Chi" w:date="2025-04-18T13:38:00Z" w16du:dateUtc="2025-04-18T20:38:00Z">
        <w:r w:rsidR="00965F0C">
          <w:rPr>
            <w:sz w:val="24"/>
            <w:szCs w:val="24"/>
          </w:rPr>
          <w:t xml:space="preserve">unrefereed </w:t>
        </w:r>
      </w:ins>
      <w:proofErr w:type="spellStart"/>
      <w:ins w:id="2" w:author="Peter Chi" w:date="2025-04-18T13:36:00Z" w16du:dateUtc="2025-04-18T20:36:00Z">
        <w:r w:rsidR="00965F0C">
          <w:rPr>
            <w:sz w:val="24"/>
            <w:szCs w:val="24"/>
          </w:rPr>
          <w:t>arXiv</w:t>
        </w:r>
        <w:proofErr w:type="spellEnd"/>
        <w:r w:rsidR="00965F0C">
          <w:rPr>
            <w:sz w:val="24"/>
            <w:szCs w:val="24"/>
          </w:rPr>
          <w:t xml:space="preserve"> </w:t>
        </w:r>
      </w:ins>
      <w:r w:rsidR="003C1887">
        <w:rPr>
          <w:sz w:val="24"/>
          <w:szCs w:val="24"/>
        </w:rPr>
        <w:t xml:space="preserve">manuscript </w:t>
      </w:r>
      <w:r w:rsidR="00A957C8">
        <w:rPr>
          <w:sz w:val="24"/>
          <w:szCs w:val="24"/>
        </w:rPr>
        <w:t xml:space="preserve">(White, 2019). </w:t>
      </w:r>
      <w:del w:id="3" w:author="Peter Chi" w:date="2025-04-18T13:32:00Z" w16du:dateUtc="2025-04-18T20:32:00Z">
        <w:r w:rsidR="00A957C8" w:rsidDel="00965F0C">
          <w:rPr>
            <w:sz w:val="24"/>
            <w:szCs w:val="24"/>
          </w:rPr>
          <w:delText>In this manuscript, three probabilistic models are proposed, in order of increasing complexity</w:delText>
        </w:r>
      </w:del>
      <w:ins w:id="4" w:author="Peter Chi" w:date="2025-04-18T13:32:00Z" w16du:dateUtc="2025-04-18T20:32:00Z">
        <w:r w:rsidR="00965F0C">
          <w:rPr>
            <w:sz w:val="24"/>
            <w:szCs w:val="24"/>
          </w:rPr>
          <w:t>Here, we consider two probabilistic models of the wash shuffle</w:t>
        </w:r>
      </w:ins>
      <w:r w:rsidR="00A957C8">
        <w:rPr>
          <w:sz w:val="24"/>
          <w:szCs w:val="24"/>
        </w:rPr>
        <w:t>:</w:t>
      </w:r>
    </w:p>
    <w:p w14:paraId="51D0CF88" w14:textId="35A4C853" w:rsidR="00A957C8" w:rsidRPr="008D3FFF" w:rsidRDefault="00A957C8" w:rsidP="008D3FFF">
      <w:pPr>
        <w:pStyle w:val="ListParagraph"/>
        <w:numPr>
          <w:ilvl w:val="0"/>
          <w:numId w:val="3"/>
        </w:numPr>
        <w:rPr>
          <w:sz w:val="24"/>
          <w:szCs w:val="24"/>
          <w:rPrChange w:id="5" w:author="Peter Chi" w:date="2025-04-15T14:52:00Z" w16du:dateUtc="2025-04-15T21:52:00Z">
            <w:rPr/>
          </w:rPrChange>
        </w:rPr>
      </w:pPr>
      <w:r w:rsidRPr="00A957C8">
        <w:rPr>
          <w:sz w:val="24"/>
          <w:szCs w:val="24"/>
        </w:rPr>
        <w:t xml:space="preserve">Shuffling Process A: </w:t>
      </w:r>
      <w:r>
        <w:rPr>
          <w:sz w:val="24"/>
          <w:szCs w:val="24"/>
        </w:rPr>
        <w:t>C</w:t>
      </w:r>
      <w:r w:rsidRPr="00A957C8">
        <w:rPr>
          <w:sz w:val="24"/>
          <w:szCs w:val="24"/>
        </w:rPr>
        <w:t xml:space="preserve">ards begin by occupying </w:t>
      </w:r>
      <w:del w:id="6" w:author="Peter Chi" w:date="2025-04-15T14:52:00Z" w16du:dateUtc="2025-04-15T21:52:00Z">
        <w:r w:rsidRPr="00A957C8" w:rsidDel="008D3FFF">
          <w:rPr>
            <w:sz w:val="24"/>
            <w:szCs w:val="24"/>
          </w:rPr>
          <w:delText xml:space="preserve">spaces </w:delText>
        </w:r>
      </w:del>
      <w:ins w:id="7" w:author="Peter Chi" w:date="2025-04-15T14:52:00Z" w16du:dateUtc="2025-04-15T21:52:00Z">
        <w:r w:rsidR="008D3FFF">
          <w:rPr>
            <w:sz w:val="24"/>
            <w:szCs w:val="24"/>
          </w:rPr>
          <w:t>positions</w:t>
        </w:r>
        <w:r w:rsidR="008D3FFF" w:rsidRPr="00A957C8">
          <w:rPr>
            <w:sz w:val="24"/>
            <w:szCs w:val="24"/>
          </w:rPr>
          <w:t xml:space="preserve"> </w:t>
        </w:r>
      </w:ins>
      <w:r w:rsidRPr="00A957C8">
        <w:rPr>
          <w:sz w:val="24"/>
          <w:szCs w:val="24"/>
        </w:rPr>
        <w:t xml:space="preserve">1 through </w:t>
      </w:r>
      <w:r w:rsidRPr="00A957C8">
        <w:rPr>
          <w:i/>
          <w:iCs/>
          <w:sz w:val="24"/>
          <w:szCs w:val="24"/>
        </w:rPr>
        <w:t>n</w:t>
      </w:r>
      <w:r w:rsidRPr="00A957C8">
        <w:rPr>
          <w:sz w:val="24"/>
          <w:szCs w:val="24"/>
        </w:rPr>
        <w:t xml:space="preserve">, where </w:t>
      </w:r>
      <w:r w:rsidRPr="00A957C8">
        <w:rPr>
          <w:i/>
          <w:iCs/>
          <w:sz w:val="24"/>
          <w:szCs w:val="24"/>
        </w:rPr>
        <w:t>n</w:t>
      </w:r>
      <w:r w:rsidRPr="00A957C8">
        <w:rPr>
          <w:sz w:val="24"/>
          <w:szCs w:val="24"/>
        </w:rPr>
        <w:t xml:space="preserve"> is the total number of cards. </w:t>
      </w:r>
      <w:r>
        <w:rPr>
          <w:sz w:val="24"/>
          <w:szCs w:val="24"/>
        </w:rPr>
        <w:t xml:space="preserve">At each step, a random card is chosen, and either moves one step to the left, one step to the right, or stays in place, with probabilities of </w:t>
      </w:r>
      <w:del w:id="8" w:author="Peter Chi" w:date="2025-04-18T15:10:00Z" w16du:dateUtc="2025-04-18T22:10:00Z">
        <w:r w:rsidDel="0013345B">
          <w:rPr>
            <w:sz w:val="24"/>
            <w:szCs w:val="24"/>
          </w:rPr>
          <w:delText>¼, ¼ and ½</w:delText>
        </w:r>
      </w:del>
      <w:ins w:id="9" w:author="Peter Chi" w:date="2025-04-18T15:10:00Z" w16du:dateUtc="2025-04-18T22:10:00Z">
        <w:r w:rsidR="0013345B">
          <w:rPr>
            <w:sz w:val="24"/>
            <w:szCs w:val="24"/>
          </w:rPr>
          <w:t>0.25, 0.25 and 0.50</w:t>
        </w:r>
      </w:ins>
      <w:r>
        <w:rPr>
          <w:sz w:val="24"/>
          <w:szCs w:val="24"/>
        </w:rPr>
        <w:t xml:space="preserve"> respectively. If a card moves to an occupied position, it is inserted into the pile of cards currently there at a random position. </w:t>
      </w:r>
      <w:ins w:id="10" w:author="Peter Chi" w:date="2025-04-15T14:48:00Z" w16du:dateUtc="2025-04-15T21:48:00Z">
        <w:r w:rsidR="00C63CC1" w:rsidRPr="008D3FFF">
          <w:rPr>
            <w:sz w:val="24"/>
            <w:szCs w:val="24"/>
            <w:rPrChange w:id="11" w:author="Peter Chi" w:date="2025-04-15T14:52:00Z" w16du:dateUtc="2025-04-15T21:52:00Z">
              <w:rPr/>
            </w:rPrChange>
          </w:rPr>
          <w:t>For example</w:t>
        </w:r>
      </w:ins>
      <w:ins w:id="12" w:author="Peter Chi" w:date="2025-04-15T14:49:00Z" w16du:dateUtc="2025-04-15T21:49:00Z">
        <w:r w:rsidR="00C63CC1" w:rsidRPr="008D3FFF">
          <w:rPr>
            <w:sz w:val="24"/>
            <w:szCs w:val="24"/>
            <w:rPrChange w:id="13" w:author="Peter Chi" w:date="2025-04-15T14:52:00Z" w16du:dateUtc="2025-04-15T21:52:00Z">
              <w:rPr/>
            </w:rPrChange>
          </w:rPr>
          <w:t>, suppose</w:t>
        </w:r>
      </w:ins>
      <w:ins w:id="14" w:author="Peter Chi" w:date="2025-04-15T14:50:00Z" w16du:dateUtc="2025-04-15T21:50:00Z">
        <w:r w:rsidR="008D3FFF" w:rsidRPr="008D3FFF">
          <w:rPr>
            <w:sz w:val="24"/>
            <w:szCs w:val="24"/>
            <w:rPrChange w:id="15" w:author="Peter Chi" w:date="2025-04-15T14:52:00Z" w16du:dateUtc="2025-04-15T21:52:00Z">
              <w:rPr/>
            </w:rPrChange>
          </w:rPr>
          <w:t xml:space="preserve"> that</w:t>
        </w:r>
      </w:ins>
      <w:ins w:id="16" w:author="Peter Chi" w:date="2025-04-15T14:49:00Z" w16du:dateUtc="2025-04-15T21:49:00Z">
        <w:r w:rsidR="008D3FFF" w:rsidRPr="008D3FFF">
          <w:rPr>
            <w:sz w:val="24"/>
            <w:szCs w:val="24"/>
            <w:rPrChange w:id="17" w:author="Peter Chi" w:date="2025-04-15T14:52:00Z" w16du:dateUtc="2025-04-15T21:52:00Z">
              <w:rPr/>
            </w:rPrChange>
          </w:rPr>
          <w:t xml:space="preserve"> to start this process,</w:t>
        </w:r>
        <w:r w:rsidR="00C63CC1" w:rsidRPr="008D3FFF">
          <w:rPr>
            <w:sz w:val="24"/>
            <w:szCs w:val="24"/>
            <w:rPrChange w:id="18" w:author="Peter Chi" w:date="2025-04-15T14:52:00Z" w16du:dateUtc="2025-04-15T21:52:00Z">
              <w:rPr/>
            </w:rPrChange>
          </w:rPr>
          <w:t xml:space="preserve"> the card in position 10 moves one space to the right. </w:t>
        </w:r>
        <w:r w:rsidR="008D3FFF" w:rsidRPr="008D3FFF">
          <w:rPr>
            <w:sz w:val="24"/>
            <w:szCs w:val="24"/>
            <w:rPrChange w:id="19" w:author="Peter Chi" w:date="2025-04-15T14:52:00Z" w16du:dateUtc="2025-04-15T21:52:00Z">
              <w:rPr/>
            </w:rPrChange>
          </w:rPr>
          <w:t>The moving card would then join the card already at position 11, and would be placed either above or below that card at random.</w:t>
        </w:r>
      </w:ins>
      <w:ins w:id="20" w:author="Peter Chi" w:date="2025-04-15T14:50:00Z" w16du:dateUtc="2025-04-15T21:50:00Z">
        <w:r w:rsidR="008D3FFF" w:rsidRPr="008D3FFF">
          <w:rPr>
            <w:sz w:val="24"/>
            <w:szCs w:val="24"/>
            <w:rPrChange w:id="21" w:author="Peter Chi" w:date="2025-04-15T14:52:00Z" w16du:dateUtc="2025-04-15T21:52:00Z">
              <w:rPr/>
            </w:rPrChange>
          </w:rPr>
          <w:t xml:space="preserve"> In the next step, another card is chosen at random. If</w:t>
        </w:r>
      </w:ins>
      <w:ins w:id="22" w:author="Peter Chi" w:date="2025-04-15T14:51:00Z" w16du:dateUtc="2025-04-15T21:51:00Z">
        <w:r w:rsidR="008D3FFF" w:rsidRPr="008D3FFF">
          <w:rPr>
            <w:sz w:val="24"/>
            <w:szCs w:val="24"/>
            <w:rPrChange w:id="23" w:author="Peter Chi" w:date="2025-04-15T14:52:00Z" w16du:dateUtc="2025-04-15T21:52:00Z">
              <w:rPr/>
            </w:rPrChange>
          </w:rPr>
          <w:t xml:space="preserve">, for example, the card at position 12 was chosen and then moves one step to the left, it would then be placed in a random spot amongst the two cards currently at position 11. On the other hand, suppose the card at position 9 was chosen and then moves one step </w:t>
        </w:r>
        <w:r w:rsidR="008D3FFF" w:rsidRPr="008D3FFF">
          <w:rPr>
            <w:sz w:val="24"/>
            <w:szCs w:val="24"/>
            <w:rPrChange w:id="24" w:author="Peter Chi" w:date="2025-04-15T14:52:00Z" w16du:dateUtc="2025-04-15T21:52:00Z">
              <w:rPr/>
            </w:rPrChange>
          </w:rPr>
          <w:lastRenderedPageBreak/>
          <w:t xml:space="preserve">to the right. It would then be placed in the empty </w:t>
        </w:r>
      </w:ins>
      <w:ins w:id="25" w:author="Peter Chi" w:date="2025-04-15T14:52:00Z" w16du:dateUtc="2025-04-15T21:52:00Z">
        <w:r w:rsidR="008D3FFF" w:rsidRPr="008D3FFF">
          <w:rPr>
            <w:sz w:val="24"/>
            <w:szCs w:val="24"/>
            <w:rPrChange w:id="26" w:author="Peter Chi" w:date="2025-04-15T14:52:00Z" w16du:dateUtc="2025-04-15T21:52:00Z">
              <w:rPr/>
            </w:rPrChange>
          </w:rPr>
          <w:t>space at position 10.</w:t>
        </w:r>
      </w:ins>
      <w:ins w:id="27" w:author="Peter Chi" w:date="2025-04-15T14:49:00Z" w16du:dateUtc="2025-04-15T21:49:00Z">
        <w:r w:rsidR="00C63CC1" w:rsidRPr="008D3FFF">
          <w:rPr>
            <w:sz w:val="24"/>
            <w:szCs w:val="24"/>
            <w:rPrChange w:id="28" w:author="Peter Chi" w:date="2025-04-15T14:52:00Z" w16du:dateUtc="2025-04-15T21:52:00Z">
              <w:rPr/>
            </w:rPrChange>
          </w:rPr>
          <w:t xml:space="preserve"> </w:t>
        </w:r>
      </w:ins>
      <w:r w:rsidR="001344C7" w:rsidRPr="008D3FFF">
        <w:rPr>
          <w:sz w:val="24"/>
          <w:szCs w:val="24"/>
          <w:rPrChange w:id="29" w:author="Peter Chi" w:date="2025-04-15T14:52:00Z" w16du:dateUtc="2025-04-15T21:52:00Z">
            <w:rPr/>
          </w:rPrChange>
        </w:rPr>
        <w:t>This is repeated</w:t>
      </w:r>
      <w:r w:rsidRPr="008D3FFF">
        <w:rPr>
          <w:sz w:val="24"/>
          <w:szCs w:val="24"/>
          <w:rPrChange w:id="30" w:author="Peter Chi" w:date="2025-04-15T14:52:00Z" w16du:dateUtc="2025-04-15T21:52:00Z">
            <w:rPr/>
          </w:rPrChange>
        </w:rPr>
        <w:t xml:space="preserve"> for some specified number of steps, </w:t>
      </w:r>
      <w:r w:rsidR="001344C7" w:rsidRPr="008D3FFF">
        <w:rPr>
          <w:sz w:val="24"/>
          <w:szCs w:val="24"/>
          <w:rPrChange w:id="31" w:author="Peter Chi" w:date="2025-04-15T14:52:00Z" w16du:dateUtc="2025-04-15T21:52:00Z">
            <w:rPr/>
          </w:rPrChange>
        </w:rPr>
        <w:t xml:space="preserve">and </w:t>
      </w:r>
      <w:r w:rsidRPr="008D3FFF">
        <w:rPr>
          <w:sz w:val="24"/>
          <w:szCs w:val="24"/>
          <w:rPrChange w:id="32" w:author="Peter Chi" w:date="2025-04-15T14:52:00Z" w16du:dateUtc="2025-04-15T21:52:00Z">
            <w:rPr/>
          </w:rPrChange>
        </w:rPr>
        <w:t>then all piles</w:t>
      </w:r>
      <w:r w:rsidR="001344C7" w:rsidRPr="008D3FFF">
        <w:rPr>
          <w:sz w:val="24"/>
          <w:szCs w:val="24"/>
          <w:rPrChange w:id="33" w:author="Peter Chi" w:date="2025-04-15T14:52:00Z" w16du:dateUtc="2025-04-15T21:52:00Z">
            <w:rPr/>
          </w:rPrChange>
        </w:rPr>
        <w:t xml:space="preserve"> are gathered</w:t>
      </w:r>
      <w:r w:rsidRPr="008D3FFF">
        <w:rPr>
          <w:sz w:val="24"/>
          <w:szCs w:val="24"/>
          <w:rPrChange w:id="34" w:author="Peter Chi" w:date="2025-04-15T14:52:00Z" w16du:dateUtc="2025-04-15T21:52:00Z">
            <w:rPr/>
          </w:rPrChange>
        </w:rPr>
        <w:t xml:space="preserve"> together in order.</w:t>
      </w:r>
    </w:p>
    <w:p w14:paraId="793E06D1" w14:textId="77777777" w:rsidR="00A957C8" w:rsidRDefault="00A957C8" w:rsidP="00A957C8">
      <w:pPr>
        <w:pStyle w:val="ListParagraph"/>
        <w:rPr>
          <w:sz w:val="24"/>
          <w:szCs w:val="24"/>
        </w:rPr>
      </w:pPr>
    </w:p>
    <w:p w14:paraId="4E2FEA4A" w14:textId="382256E3" w:rsidR="00A957C8" w:rsidRDefault="00A957C8" w:rsidP="00A957C8">
      <w:pPr>
        <w:pStyle w:val="ListParagraph"/>
        <w:numPr>
          <w:ilvl w:val="0"/>
          <w:numId w:val="3"/>
        </w:numPr>
        <w:rPr>
          <w:sz w:val="24"/>
          <w:szCs w:val="24"/>
        </w:rPr>
      </w:pPr>
      <w:r>
        <w:rPr>
          <w:sz w:val="24"/>
          <w:szCs w:val="24"/>
        </w:rPr>
        <w:t xml:space="preserve">Shuffling Process B: Cards again begin by occupying </w:t>
      </w:r>
      <w:del w:id="35" w:author="Peter Chi" w:date="2025-04-18T14:55:00Z" w16du:dateUtc="2025-04-18T21:55:00Z">
        <w:r w:rsidDel="004D5EAD">
          <w:rPr>
            <w:sz w:val="24"/>
            <w:szCs w:val="24"/>
          </w:rPr>
          <w:delText xml:space="preserve">spaces </w:delText>
        </w:r>
      </w:del>
      <w:ins w:id="36" w:author="Peter Chi" w:date="2025-04-18T14:55:00Z" w16du:dateUtc="2025-04-18T21:55:00Z">
        <w:r w:rsidR="004D5EAD">
          <w:rPr>
            <w:sz w:val="24"/>
            <w:szCs w:val="24"/>
          </w:rPr>
          <w:t>positions</w:t>
        </w:r>
        <w:r w:rsidR="004D5EAD">
          <w:rPr>
            <w:sz w:val="24"/>
            <w:szCs w:val="24"/>
          </w:rPr>
          <w:t xml:space="preserve"> </w:t>
        </w:r>
      </w:ins>
      <w:r>
        <w:rPr>
          <w:sz w:val="24"/>
          <w:szCs w:val="24"/>
        </w:rPr>
        <w:t xml:space="preserve">1 through </w:t>
      </w:r>
      <w:r>
        <w:rPr>
          <w:i/>
          <w:iCs/>
          <w:sz w:val="24"/>
          <w:szCs w:val="24"/>
        </w:rPr>
        <w:t>n</w:t>
      </w:r>
      <w:r>
        <w:rPr>
          <w:sz w:val="24"/>
          <w:szCs w:val="24"/>
        </w:rPr>
        <w:t>.</w:t>
      </w:r>
      <w:r w:rsidR="00A35363">
        <w:rPr>
          <w:sz w:val="24"/>
          <w:szCs w:val="24"/>
        </w:rPr>
        <w:t xml:space="preserve"> At each step, </w:t>
      </w:r>
      <w:r w:rsidR="00D32C55">
        <w:rPr>
          <w:sz w:val="24"/>
          <w:szCs w:val="24"/>
        </w:rPr>
        <w:t>every card</w:t>
      </w:r>
      <w:r w:rsidR="00A35363">
        <w:rPr>
          <w:sz w:val="24"/>
          <w:szCs w:val="24"/>
        </w:rPr>
        <w:t xml:space="preserve"> moves </w:t>
      </w:r>
      <w:r w:rsidR="00D32C55">
        <w:rPr>
          <w:sz w:val="24"/>
          <w:szCs w:val="24"/>
        </w:rPr>
        <w:t>a random number of spaces to the right according to independent geometric random variables, and then every card moves a random number of spaces to the left</w:t>
      </w:r>
      <w:ins w:id="37" w:author="Peter Chi" w:date="2025-04-18T15:08:00Z" w16du:dateUtc="2025-04-18T22:08:00Z">
        <w:r w:rsidR="001D5513">
          <w:rPr>
            <w:sz w:val="24"/>
            <w:szCs w:val="24"/>
          </w:rPr>
          <w:t>, again</w:t>
        </w:r>
      </w:ins>
      <w:r w:rsidR="00D32C55">
        <w:rPr>
          <w:sz w:val="24"/>
          <w:szCs w:val="24"/>
        </w:rPr>
        <w:t xml:space="preserve"> according to </w:t>
      </w:r>
      <w:del w:id="38" w:author="Peter Chi" w:date="2025-04-18T15:08:00Z" w16du:dateUtc="2025-04-18T22:08:00Z">
        <w:r w:rsidR="00D32C55" w:rsidDel="001D5513">
          <w:rPr>
            <w:sz w:val="24"/>
            <w:szCs w:val="24"/>
          </w:rPr>
          <w:delText>the same distribution</w:delText>
        </w:r>
      </w:del>
      <w:ins w:id="39" w:author="Peter Chi" w:date="2025-04-18T15:08:00Z" w16du:dateUtc="2025-04-18T22:08:00Z">
        <w:r w:rsidR="001D5513">
          <w:rPr>
            <w:sz w:val="24"/>
            <w:szCs w:val="24"/>
          </w:rPr>
          <w:t xml:space="preserve">independent geometric random variables. </w:t>
        </w:r>
      </w:ins>
      <w:del w:id="40" w:author="Peter Chi" w:date="2025-04-18T15:02:00Z" w16du:dateUtc="2025-04-18T22:02:00Z">
        <w:r w:rsidR="00D32C55" w:rsidDel="001D5513">
          <w:rPr>
            <w:sz w:val="24"/>
            <w:szCs w:val="24"/>
          </w:rPr>
          <w:delText>.</w:delText>
        </w:r>
      </w:del>
      <w:ins w:id="41" w:author="Peter Chi" w:date="2025-04-18T15:25:00Z" w16du:dateUtc="2025-04-18T22:25:00Z">
        <w:r w:rsidR="00C35DC8">
          <w:rPr>
            <w:sz w:val="24"/>
            <w:szCs w:val="24"/>
          </w:rPr>
          <w:t>[still working</w:t>
        </w:r>
      </w:ins>
      <w:ins w:id="42" w:author="Peter Chi" w:date="2025-04-18T15:26:00Z" w16du:dateUtc="2025-04-18T22:26:00Z">
        <w:r w:rsidR="00C35DC8">
          <w:rPr>
            <w:sz w:val="24"/>
            <w:szCs w:val="24"/>
          </w:rPr>
          <w:t xml:space="preserve"> on this]</w:t>
        </w:r>
      </w:ins>
      <w:del w:id="43" w:author="Peter Chi" w:date="2025-04-18T15:02:00Z" w16du:dateUtc="2025-04-18T22:02:00Z">
        <w:r w:rsidR="00D32C55" w:rsidDel="001D5513">
          <w:rPr>
            <w:sz w:val="24"/>
            <w:szCs w:val="24"/>
          </w:rPr>
          <w:delText xml:space="preserve"> </w:delText>
        </w:r>
      </w:del>
      <w:del w:id="44" w:author="Peter Chi" w:date="2025-04-18T15:00:00Z" w16du:dateUtc="2025-04-18T22:00:00Z">
        <w:r w:rsidR="00D32C55" w:rsidDel="001D5513">
          <w:rPr>
            <w:sz w:val="24"/>
            <w:szCs w:val="24"/>
          </w:rPr>
          <w:delText>When cards enter an occupied position, they are merged with the cards already there by a GSR shuffle.</w:delText>
        </w:r>
      </w:del>
      <w:del w:id="45" w:author="Peter Chi" w:date="2025-04-18T15:02:00Z" w16du:dateUtc="2025-04-18T22:02:00Z">
        <w:r w:rsidR="00D32C55" w:rsidDel="001D5513">
          <w:rPr>
            <w:sz w:val="24"/>
            <w:szCs w:val="24"/>
          </w:rPr>
          <w:delText xml:space="preserve"> </w:delText>
        </w:r>
      </w:del>
      <w:r w:rsidR="00AB0960">
        <w:rPr>
          <w:sz w:val="24"/>
          <w:szCs w:val="24"/>
        </w:rPr>
        <w:t>This is repeated for some specified number of steps, and then all piles are gathered together in order.</w:t>
      </w:r>
    </w:p>
    <w:p w14:paraId="2F951502" w14:textId="77777777" w:rsidR="001344C7" w:rsidRPr="001344C7" w:rsidRDefault="001344C7" w:rsidP="001344C7">
      <w:pPr>
        <w:pStyle w:val="ListParagraph"/>
        <w:rPr>
          <w:sz w:val="24"/>
          <w:szCs w:val="24"/>
        </w:rPr>
      </w:pPr>
    </w:p>
    <w:p w14:paraId="0D4873F4" w14:textId="24D6EF0D" w:rsidR="001344C7" w:rsidRDefault="001344C7" w:rsidP="001344C7">
      <w:pPr>
        <w:pStyle w:val="ListParagraph"/>
        <w:numPr>
          <w:ilvl w:val="0"/>
          <w:numId w:val="3"/>
        </w:numPr>
        <w:rPr>
          <w:sz w:val="24"/>
          <w:szCs w:val="24"/>
        </w:rPr>
      </w:pPr>
      <w:r>
        <w:rPr>
          <w:sz w:val="24"/>
          <w:szCs w:val="24"/>
        </w:rPr>
        <w:t xml:space="preserve">Shuffling Process C: This is a generalization of Shuffling Process A into multiple dimensions. For some number of dimensions </w:t>
      </w:r>
      <w:r>
        <w:rPr>
          <w:i/>
          <w:iCs/>
          <w:sz w:val="24"/>
          <w:szCs w:val="24"/>
        </w:rPr>
        <w:t>d</w:t>
      </w:r>
      <w:r>
        <w:rPr>
          <w:sz w:val="24"/>
          <w:szCs w:val="24"/>
        </w:rPr>
        <w:t xml:space="preserve">, cards begin by occupying arbitrary vertices in a </w:t>
      </w:r>
      <w:r>
        <w:rPr>
          <w:i/>
          <w:iCs/>
          <w:sz w:val="24"/>
          <w:szCs w:val="24"/>
        </w:rPr>
        <w:t>d-</w:t>
      </w:r>
      <w:r>
        <w:rPr>
          <w:sz w:val="24"/>
          <w:szCs w:val="24"/>
        </w:rPr>
        <w:t>dimensional grid. At each step, choose a random card. With probability ½, it remains at its current vertex; otherwise, with equal probability it will move to any neighboring vertex. If a card moves to an occupied position, it is merged with the cards already there at a random position. This is repeated for some specified number of steps, and then all piles are gathered together in order.</w:t>
      </w:r>
    </w:p>
    <w:p w14:paraId="201377F2" w14:textId="77777777" w:rsidR="001344C7" w:rsidRPr="001344C7" w:rsidRDefault="001344C7" w:rsidP="001344C7">
      <w:pPr>
        <w:pStyle w:val="ListParagraph"/>
        <w:rPr>
          <w:sz w:val="24"/>
          <w:szCs w:val="24"/>
        </w:rPr>
      </w:pPr>
    </w:p>
    <w:p w14:paraId="04829179" w14:textId="5D5379E0" w:rsidR="001344C7" w:rsidRDefault="00AB0960" w:rsidP="001344C7">
      <w:pPr>
        <w:rPr>
          <w:sz w:val="24"/>
          <w:szCs w:val="24"/>
        </w:rPr>
      </w:pPr>
      <w:r>
        <w:rPr>
          <w:sz w:val="24"/>
          <w:szCs w:val="24"/>
        </w:rPr>
        <w:t>By the author’s own admission, each of these are quite crude models of an actual wash shuffle</w:t>
      </w:r>
      <w:r w:rsidR="007F4885">
        <w:rPr>
          <w:sz w:val="24"/>
          <w:szCs w:val="24"/>
        </w:rPr>
        <w:t>, and do not come close to being functionally realistic in terms of what actually happens during a wash shuffle</w:t>
      </w:r>
      <w:r>
        <w:rPr>
          <w:sz w:val="24"/>
          <w:szCs w:val="24"/>
        </w:rPr>
        <w:t xml:space="preserve">. Their purpose was to be starting points for demonstrating particular mathematical properties such as theoretical mixing times and strong stationary times. </w:t>
      </w:r>
      <w:r w:rsidR="00AC3273">
        <w:rPr>
          <w:sz w:val="24"/>
          <w:szCs w:val="24"/>
        </w:rPr>
        <w:t>Conversely, i</w:t>
      </w:r>
      <w:r w:rsidR="00F254BF">
        <w:rPr>
          <w:sz w:val="24"/>
          <w:szCs w:val="24"/>
        </w:rPr>
        <w:t>n the present work, our aim is to demonstrate the resulting impact</w:t>
      </w:r>
      <w:r w:rsidR="00AC3273">
        <w:rPr>
          <w:sz w:val="24"/>
          <w:szCs w:val="24"/>
        </w:rPr>
        <w:t xml:space="preserve"> of the wash shuffle</w:t>
      </w:r>
      <w:r w:rsidR="00F254BF">
        <w:rPr>
          <w:sz w:val="24"/>
          <w:szCs w:val="24"/>
        </w:rPr>
        <w:t xml:space="preserve"> on the play of Texas </w:t>
      </w:r>
      <w:proofErr w:type="spellStart"/>
      <w:r w:rsidR="00F254BF">
        <w:rPr>
          <w:sz w:val="24"/>
          <w:szCs w:val="24"/>
        </w:rPr>
        <w:t>Hold’em</w:t>
      </w:r>
      <w:proofErr w:type="spellEnd"/>
      <w:r w:rsidR="00F254BF">
        <w:rPr>
          <w:sz w:val="24"/>
          <w:szCs w:val="24"/>
        </w:rPr>
        <w:t xml:space="preserve"> via Monte Carlo simulation, and thus we are less restricted to simple models</w:t>
      </w:r>
      <w:r w:rsidR="00E1311E">
        <w:rPr>
          <w:sz w:val="24"/>
          <w:szCs w:val="24"/>
        </w:rPr>
        <w:t xml:space="preserve"> that are mathematically tractable</w:t>
      </w:r>
      <w:r w:rsidR="00F254BF">
        <w:rPr>
          <w:sz w:val="24"/>
          <w:szCs w:val="24"/>
        </w:rPr>
        <w:t xml:space="preserve"> and are only restricted by the complexity of simulation code that we wish to write</w:t>
      </w:r>
      <w:r w:rsidR="00AC3273">
        <w:rPr>
          <w:sz w:val="24"/>
          <w:szCs w:val="24"/>
        </w:rPr>
        <w:t>. Thus, we will not directly consider any of these models</w:t>
      </w:r>
      <w:r w:rsidR="007F4885">
        <w:rPr>
          <w:sz w:val="24"/>
          <w:szCs w:val="24"/>
        </w:rPr>
        <w:t xml:space="preserve"> described above</w:t>
      </w:r>
      <w:r w:rsidR="00AC3273">
        <w:rPr>
          <w:sz w:val="24"/>
          <w:szCs w:val="24"/>
        </w:rPr>
        <w:t>, and instead formulate our own.</w:t>
      </w:r>
    </w:p>
    <w:p w14:paraId="6433A86B" w14:textId="2CD0EB50" w:rsidR="00CB62B1" w:rsidRDefault="00CB62B1" w:rsidP="001344C7">
      <w:pPr>
        <w:rPr>
          <w:sz w:val="24"/>
          <w:szCs w:val="24"/>
        </w:rPr>
      </w:pPr>
    </w:p>
    <w:p w14:paraId="65E018C1" w14:textId="31F41A50" w:rsidR="00CB62B1" w:rsidRDefault="00CB62B1" w:rsidP="00CB62B1">
      <w:pPr>
        <w:jc w:val="center"/>
        <w:rPr>
          <w:sz w:val="24"/>
          <w:szCs w:val="24"/>
        </w:rPr>
      </w:pPr>
      <w:r>
        <w:rPr>
          <w:b/>
          <w:bCs/>
          <w:sz w:val="24"/>
          <w:szCs w:val="24"/>
        </w:rPr>
        <w:t>Methodology</w:t>
      </w:r>
    </w:p>
    <w:p w14:paraId="59EBAB11" w14:textId="0D62C010" w:rsidR="00E1259C" w:rsidRDefault="00356E82" w:rsidP="00E1259C">
      <w:pPr>
        <w:rPr>
          <w:rFonts w:cstheme="minorHAnsi"/>
          <w:i/>
          <w:iCs/>
          <w:sz w:val="24"/>
          <w:szCs w:val="24"/>
        </w:rPr>
      </w:pPr>
      <w:r w:rsidRPr="00E1259C">
        <w:rPr>
          <w:i/>
          <w:iCs/>
          <w:sz w:val="24"/>
          <w:szCs w:val="24"/>
        </w:rPr>
        <w:t xml:space="preserve">Simulating the </w:t>
      </w:r>
      <w:r w:rsidR="00216640" w:rsidRPr="00E1259C">
        <w:rPr>
          <w:i/>
          <w:iCs/>
          <w:sz w:val="24"/>
          <w:szCs w:val="24"/>
        </w:rPr>
        <w:t>Wash Shuffle</w:t>
      </w:r>
      <w:r w:rsidR="00E1259C">
        <w:rPr>
          <w:i/>
          <w:iCs/>
          <w:sz w:val="24"/>
          <w:szCs w:val="24"/>
        </w:rPr>
        <w:t xml:space="preserve">: </w:t>
      </w:r>
      <w:r w:rsidR="00216640" w:rsidRPr="00216640">
        <w:rPr>
          <w:rFonts w:cstheme="minorHAnsi"/>
          <w:i/>
          <w:iCs/>
          <w:sz w:val="24"/>
          <w:szCs w:val="24"/>
        </w:rPr>
        <w:t>Initial setup</w:t>
      </w:r>
    </w:p>
    <w:p w14:paraId="6389304A" w14:textId="62277215" w:rsidR="00216640" w:rsidRDefault="00216640" w:rsidP="00216640">
      <w:pPr>
        <w:spacing w:line="276" w:lineRule="auto"/>
        <w:rPr>
          <w:noProof/>
        </w:rPr>
      </w:pPr>
      <w:r w:rsidRPr="00216640">
        <w:rPr>
          <w:rFonts w:cstheme="minorHAnsi"/>
          <w:sz w:val="24"/>
          <w:szCs w:val="24"/>
        </w:rPr>
        <w:tab/>
        <w:t xml:space="preserve">Consider that a dealer’s wash movement initially spreads a single vector of cards into two overlapping circles. These will be the left and right circles, corresponding to which hand is washing them. </w:t>
      </w:r>
      <w:r w:rsidR="00DD2058">
        <w:rPr>
          <w:rFonts w:cstheme="minorHAnsi"/>
          <w:sz w:val="24"/>
          <w:szCs w:val="24"/>
        </w:rPr>
        <w:t>We observe that, approximately, t</w:t>
      </w:r>
      <w:r w:rsidRPr="00216640">
        <w:rPr>
          <w:rFonts w:cstheme="minorHAnsi"/>
          <w:sz w:val="24"/>
          <w:szCs w:val="24"/>
        </w:rPr>
        <w:t xml:space="preserve">he left hand moves the first quarter of cards upward and then the </w:t>
      </w:r>
      <w:r w:rsidR="00DD2058">
        <w:rPr>
          <w:rFonts w:cstheme="minorHAnsi"/>
          <w:sz w:val="24"/>
          <w:szCs w:val="24"/>
        </w:rPr>
        <w:t>third</w:t>
      </w:r>
      <w:r w:rsidRPr="00216640">
        <w:rPr>
          <w:rFonts w:cstheme="minorHAnsi"/>
          <w:sz w:val="24"/>
          <w:szCs w:val="24"/>
        </w:rPr>
        <w:t xml:space="preserve"> quarter of cards downward, thus completing the left circle. The right hand moves the fourth quarter of cards upward and then the </w:t>
      </w:r>
      <w:r w:rsidR="00DD2058">
        <w:rPr>
          <w:rFonts w:cstheme="minorHAnsi"/>
          <w:sz w:val="24"/>
          <w:szCs w:val="24"/>
        </w:rPr>
        <w:t>second</w:t>
      </w:r>
      <w:r w:rsidRPr="00216640">
        <w:rPr>
          <w:rFonts w:cstheme="minorHAnsi"/>
          <w:sz w:val="24"/>
          <w:szCs w:val="24"/>
        </w:rPr>
        <w:t xml:space="preserve"> quarter of cards downward, thus completing the right circle.</w:t>
      </w:r>
      <w:r w:rsidR="00C60EDF" w:rsidRPr="00C60EDF">
        <w:rPr>
          <w:noProof/>
        </w:rPr>
        <w:t xml:space="preserve"> </w:t>
      </w:r>
    </w:p>
    <w:p w14:paraId="7ED8CBBF" w14:textId="77777777" w:rsidR="00FB452E" w:rsidRDefault="00FB452E" w:rsidP="00216640">
      <w:pPr>
        <w:spacing w:line="276" w:lineRule="auto"/>
        <w:rPr>
          <w:noProof/>
        </w:rPr>
      </w:pPr>
    </w:p>
    <w:p w14:paraId="44CA3629" w14:textId="77777777" w:rsidR="00FB452E" w:rsidRDefault="00FB452E" w:rsidP="00216640">
      <w:pPr>
        <w:spacing w:line="276" w:lineRule="auto"/>
        <w:rPr>
          <w:noProof/>
        </w:rPr>
      </w:pPr>
    </w:p>
    <w:p w14:paraId="5965A9F8" w14:textId="77777777" w:rsidR="00FB452E" w:rsidRDefault="00FB452E" w:rsidP="00216640">
      <w:pPr>
        <w:spacing w:line="276" w:lineRule="auto"/>
        <w:rPr>
          <w:noProof/>
        </w:rPr>
      </w:pPr>
    </w:p>
    <w:p w14:paraId="3E532B46" w14:textId="77777777" w:rsidR="00FB452E" w:rsidRDefault="00FB452E" w:rsidP="00216640">
      <w:pPr>
        <w:spacing w:line="276" w:lineRule="auto"/>
        <w:rPr>
          <w:noProof/>
        </w:rPr>
      </w:pPr>
    </w:p>
    <w:p w14:paraId="526B1F0D" w14:textId="77777777" w:rsidR="00FB452E" w:rsidRDefault="00FB452E" w:rsidP="00216640">
      <w:pPr>
        <w:spacing w:line="276" w:lineRule="auto"/>
        <w:rPr>
          <w:noProof/>
        </w:rPr>
      </w:pPr>
    </w:p>
    <w:p w14:paraId="0FD70CD5" w14:textId="7D195EDE" w:rsidR="00FB452E" w:rsidRDefault="00FB452E" w:rsidP="00216640">
      <w:pPr>
        <w:spacing w:line="276" w:lineRule="auto"/>
        <w:rPr>
          <w:noProof/>
        </w:rPr>
      </w:pPr>
    </w:p>
    <w:p w14:paraId="40EA7C79" w14:textId="0EC8C3BE" w:rsidR="00FB452E" w:rsidRDefault="00A11614" w:rsidP="00216640">
      <w:pPr>
        <w:spacing w:line="276" w:lineRule="auto"/>
        <w:rPr>
          <w:noProof/>
        </w:rPr>
      </w:pPr>
      <w:r>
        <w:rPr>
          <w:noProof/>
        </w:rPr>
        <w:lastRenderedPageBreak/>
        <mc:AlternateContent>
          <mc:Choice Requires="wps">
            <w:drawing>
              <wp:anchor distT="0" distB="0" distL="114300" distR="114300" simplePos="0" relativeHeight="251660288" behindDoc="0" locked="0" layoutInCell="1" allowOverlap="1" wp14:anchorId="470A0E24" wp14:editId="04212099">
                <wp:simplePos x="0" y="0"/>
                <wp:positionH relativeFrom="column">
                  <wp:posOffset>828675</wp:posOffset>
                </wp:positionH>
                <wp:positionV relativeFrom="paragraph">
                  <wp:posOffset>6235700</wp:posOffset>
                </wp:positionV>
                <wp:extent cx="4273550" cy="635"/>
                <wp:effectExtent l="0" t="0" r="0" b="0"/>
                <wp:wrapTopAndBottom/>
                <wp:docPr id="1164259981" name="Text Box 1"/>
                <wp:cNvGraphicFramePr/>
                <a:graphic xmlns:a="http://schemas.openxmlformats.org/drawingml/2006/main">
                  <a:graphicData uri="http://schemas.microsoft.com/office/word/2010/wordprocessingShape">
                    <wps:wsp>
                      <wps:cNvSpPr txBox="1"/>
                      <wps:spPr>
                        <a:xfrm>
                          <a:off x="0" y="0"/>
                          <a:ext cx="4273550" cy="635"/>
                        </a:xfrm>
                        <a:prstGeom prst="rect">
                          <a:avLst/>
                        </a:prstGeom>
                        <a:solidFill>
                          <a:prstClr val="white"/>
                        </a:solidFill>
                        <a:ln>
                          <a:noFill/>
                        </a:ln>
                      </wps:spPr>
                      <wps:txbx>
                        <w:txbxContent>
                          <w:p w14:paraId="77DDB07E" w14:textId="3A12A0E5" w:rsidR="00A11614" w:rsidRPr="00707A3F" w:rsidRDefault="00A11614" w:rsidP="00A11614">
                            <w:pPr>
                              <w:pStyle w:val="Caption"/>
                              <w:rPr>
                                <w:rFonts w:cstheme="minorHAnsi"/>
                                <w:noProof/>
                                <w:color w:val="auto"/>
                                <w:kern w:val="0"/>
                                <w14:ligatures w14:val="none"/>
                              </w:rPr>
                            </w:pPr>
                            <w:r w:rsidRPr="00707A3F">
                              <w:rPr>
                                <w:color w:val="auto"/>
                              </w:rPr>
                              <w:t xml:space="preserve">Figure </w:t>
                            </w:r>
                            <w:r w:rsidRPr="00707A3F">
                              <w:rPr>
                                <w:color w:val="auto"/>
                              </w:rPr>
                              <w:fldChar w:fldCharType="begin"/>
                            </w:r>
                            <w:r w:rsidRPr="00707A3F">
                              <w:rPr>
                                <w:color w:val="auto"/>
                              </w:rPr>
                              <w:instrText xml:space="preserve"> SEQ Figure \* ARABIC </w:instrText>
                            </w:r>
                            <w:r w:rsidRPr="00707A3F">
                              <w:rPr>
                                <w:color w:val="auto"/>
                              </w:rPr>
                              <w:fldChar w:fldCharType="separate"/>
                            </w:r>
                            <w:r w:rsidRPr="00707A3F">
                              <w:rPr>
                                <w:noProof/>
                                <w:color w:val="auto"/>
                              </w:rPr>
                              <w:t>1</w:t>
                            </w:r>
                            <w:r w:rsidRPr="00707A3F">
                              <w:rPr>
                                <w:color w:val="auto"/>
                              </w:rPr>
                              <w:fldChar w:fldCharType="end"/>
                            </w:r>
                            <w:r w:rsidR="00707A3F">
                              <w:rPr>
                                <w:color w:val="auto"/>
                              </w:rPr>
                              <w:t>.</w:t>
                            </w:r>
                            <w:r w:rsidR="007917A8">
                              <w:rPr>
                                <w:color w:val="auto"/>
                              </w:rPr>
                              <w:t xml:space="preserve"> </w:t>
                            </w:r>
                            <w:ins w:id="46" w:author="Michael Alexeev" w:date="2024-02-25T17:03:00Z">
                              <w:r w:rsidR="00935B54">
                                <w:rPr>
                                  <w:color w:val="auto"/>
                                </w:rPr>
                                <w:t xml:space="preserve">The initial setup </w:t>
                              </w:r>
                            </w:ins>
                            <w:ins w:id="47" w:author="Michael Alexeev" w:date="2024-02-25T17:04:00Z">
                              <w:r w:rsidR="00935B54">
                                <w:rPr>
                                  <w:color w:val="auto"/>
                                </w:rPr>
                                <w:t xml:space="preserve">of the wash </w:t>
                              </w:r>
                            </w:ins>
                            <w:ins w:id="48" w:author="Michael Alexeev" w:date="2024-02-25T17:05:00Z">
                              <w:r w:rsidR="00236E58">
                                <w:rPr>
                                  <w:color w:val="auto"/>
                                </w:rPr>
                                <w:t>shuffle</w:t>
                              </w:r>
                              <w:r w:rsidR="0014721B">
                                <w:rPr>
                                  <w:color w:val="auto"/>
                                </w:rPr>
                                <w:t xml:space="preserve"> in the top graphic shown the card deck spread across from start to end.</w:t>
                              </w:r>
                              <w:r w:rsidR="00CF6409">
                                <w:rPr>
                                  <w:color w:val="auto"/>
                                </w:rPr>
                                <w:t xml:space="preserve"> Notation</w:t>
                              </w:r>
                            </w:ins>
                            <w:ins w:id="49" w:author="Michael Alexeev" w:date="2024-02-25T17:06:00Z">
                              <w:r w:rsidR="00CF6409">
                                <w:rPr>
                                  <w:color w:val="auto"/>
                                </w:rPr>
                                <w:t xml:space="preserve"> 1A, 1B, 2A, 2B, etc. is given to each section of </w:t>
                              </w:r>
                              <w:r w:rsidR="001043C7">
                                <w:rPr>
                                  <w:color w:val="auto"/>
                                </w:rPr>
                                <w:t xml:space="preserve">the card deck as a mean to keep track of the transformations to follow. </w:t>
                              </w:r>
                              <w:r w:rsidR="001B5176">
                                <w:rPr>
                                  <w:color w:val="auto"/>
                                </w:rPr>
                                <w:t>Once</w:t>
                              </w:r>
                            </w:ins>
                            <w:ins w:id="50" w:author="Michael Alexeev" w:date="2024-02-25T17:07:00Z">
                              <w:r w:rsidR="001B5176">
                                <w:rPr>
                                  <w:color w:val="auto"/>
                                </w:rPr>
                                <w:t xml:space="preserve"> the dealer begins “washing” the deck, it transforms into two overlapping circles</w:t>
                              </w:r>
                              <w:r w:rsidR="00E51418">
                                <w:rPr>
                                  <w:color w:val="auto"/>
                                </w:rPr>
                                <w:t xml:space="preserve">. The second graphic shows this depiction but in a matrix structure. </w:t>
                              </w:r>
                            </w:ins>
                            <w:ins w:id="51" w:author="Michael Alexeev" w:date="2024-02-25T17:08:00Z">
                              <w:r w:rsidR="00EC0A0C">
                                <w:rPr>
                                  <w:color w:val="auto"/>
                                </w:rPr>
                                <w:t>As shown in the third graphic above, w</w:t>
                              </w:r>
                            </w:ins>
                            <w:ins w:id="52" w:author="Michael Alexeev" w:date="2024-02-25T17:07:00Z">
                              <w:r w:rsidR="00E51418">
                                <w:rPr>
                                  <w:color w:val="auto"/>
                                </w:rPr>
                                <w:t>e can tr</w:t>
                              </w:r>
                            </w:ins>
                            <w:ins w:id="53" w:author="Michael Alexeev" w:date="2024-02-25T17:08:00Z">
                              <w:r w:rsidR="00E51418">
                                <w:rPr>
                                  <w:color w:val="auto"/>
                                </w:rPr>
                                <w:t>ansform the</w:t>
                              </w:r>
                              <w:r w:rsidR="00EC0A0C">
                                <w:rPr>
                                  <w:color w:val="auto"/>
                                </w:rPr>
                                <w:t xml:space="preserve"> card deck into two separate vectors. This allows for ease of implementation into code</w:t>
                              </w:r>
                              <w:r w:rsidR="00F97389">
                                <w:rPr>
                                  <w:color w:val="auto"/>
                                </w:rPr>
                                <w:t xml:space="preserve"> </w:t>
                              </w:r>
                            </w:ins>
                            <w:ins w:id="54" w:author="Michael Alexeev" w:date="2024-02-25T17:09:00Z">
                              <w:r w:rsidR="00F97389">
                                <w:rPr>
                                  <w:color w:val="auto"/>
                                </w:rPr>
                                <w:t>while allowing for the randomized switching of cards from one side to the other.</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0A0E24" id="_x0000_t202" coordsize="21600,21600" o:spt="202" path="m,l,21600r21600,l21600,xe">
                <v:stroke joinstyle="miter"/>
                <v:path gradientshapeok="t" o:connecttype="rect"/>
              </v:shapetype>
              <v:shape id="Text Box 1" o:spid="_x0000_s1026" type="#_x0000_t202" style="position:absolute;margin-left:65.25pt;margin-top:491pt;width:33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" stroked="f">
                <v:textbox style="mso-fit-shape-to-text:t" inset="0,0,0,0">
                  <w:txbxContent>
                    <w:p w14:paraId="77DDB07E" w14:textId="3A12A0E5" w:rsidR="00A11614" w:rsidRPr="00707A3F" w:rsidRDefault="00A11614" w:rsidP="00A11614">
                      <w:pPr>
                        <w:pStyle w:val="Caption"/>
                        <w:rPr>
                          <w:rFonts w:cstheme="minorHAnsi"/>
                          <w:noProof/>
                          <w:color w:val="auto"/>
                          <w:kern w:val="0"/>
                          <w14:ligatures w14:val="none"/>
                        </w:rPr>
                      </w:pPr>
                      <w:r w:rsidRPr="00707A3F">
                        <w:rPr>
                          <w:color w:val="auto"/>
                        </w:rPr>
                        <w:t xml:space="preserve">Figure </w:t>
                      </w:r>
                      <w:r w:rsidRPr="00707A3F">
                        <w:rPr>
                          <w:color w:val="auto"/>
                        </w:rPr>
                        <w:fldChar w:fldCharType="begin"/>
                      </w:r>
                      <w:r w:rsidRPr="00707A3F">
                        <w:rPr>
                          <w:color w:val="auto"/>
                        </w:rPr>
                        <w:instrText xml:space="preserve"> SEQ Figure \* ARABIC </w:instrText>
                      </w:r>
                      <w:r w:rsidRPr="00707A3F">
                        <w:rPr>
                          <w:color w:val="auto"/>
                        </w:rPr>
                        <w:fldChar w:fldCharType="separate"/>
                      </w:r>
                      <w:r w:rsidRPr="00707A3F">
                        <w:rPr>
                          <w:noProof/>
                          <w:color w:val="auto"/>
                        </w:rPr>
                        <w:t>1</w:t>
                      </w:r>
                      <w:r w:rsidRPr="00707A3F">
                        <w:rPr>
                          <w:color w:val="auto"/>
                        </w:rPr>
                        <w:fldChar w:fldCharType="end"/>
                      </w:r>
                      <w:r w:rsidR="00707A3F">
                        <w:rPr>
                          <w:color w:val="auto"/>
                        </w:rPr>
                        <w:t>.</w:t>
                      </w:r>
                      <w:r w:rsidR="007917A8">
                        <w:rPr>
                          <w:color w:val="auto"/>
                        </w:rPr>
                        <w:t xml:space="preserve"> </w:t>
                      </w:r>
                      <w:ins w:id="55" w:author="Michael Alexeev" w:date="2024-02-25T17:03:00Z">
                        <w:r w:rsidR="00935B54">
                          <w:rPr>
                            <w:color w:val="auto"/>
                          </w:rPr>
                          <w:t xml:space="preserve">The initial setup </w:t>
                        </w:r>
                      </w:ins>
                      <w:ins w:id="56" w:author="Michael Alexeev" w:date="2024-02-25T17:04:00Z">
                        <w:r w:rsidR="00935B54">
                          <w:rPr>
                            <w:color w:val="auto"/>
                          </w:rPr>
                          <w:t xml:space="preserve">of the wash </w:t>
                        </w:r>
                      </w:ins>
                      <w:ins w:id="57" w:author="Michael Alexeev" w:date="2024-02-25T17:05:00Z">
                        <w:r w:rsidR="00236E58">
                          <w:rPr>
                            <w:color w:val="auto"/>
                          </w:rPr>
                          <w:t>shuffle</w:t>
                        </w:r>
                        <w:r w:rsidR="0014721B">
                          <w:rPr>
                            <w:color w:val="auto"/>
                          </w:rPr>
                          <w:t xml:space="preserve"> in the top graphic shown the card deck spread across from start to end.</w:t>
                        </w:r>
                        <w:r w:rsidR="00CF6409">
                          <w:rPr>
                            <w:color w:val="auto"/>
                          </w:rPr>
                          <w:t xml:space="preserve"> Notation</w:t>
                        </w:r>
                      </w:ins>
                      <w:ins w:id="58" w:author="Michael Alexeev" w:date="2024-02-25T17:06:00Z">
                        <w:r w:rsidR="00CF6409">
                          <w:rPr>
                            <w:color w:val="auto"/>
                          </w:rPr>
                          <w:t xml:space="preserve"> 1A, 1B, 2A, 2B, etc. is given to each section of </w:t>
                        </w:r>
                        <w:r w:rsidR="001043C7">
                          <w:rPr>
                            <w:color w:val="auto"/>
                          </w:rPr>
                          <w:t xml:space="preserve">the card deck as a mean to keep track of the transformations to follow. </w:t>
                        </w:r>
                        <w:r w:rsidR="001B5176">
                          <w:rPr>
                            <w:color w:val="auto"/>
                          </w:rPr>
                          <w:t>Once</w:t>
                        </w:r>
                      </w:ins>
                      <w:ins w:id="59" w:author="Michael Alexeev" w:date="2024-02-25T17:07:00Z">
                        <w:r w:rsidR="001B5176">
                          <w:rPr>
                            <w:color w:val="auto"/>
                          </w:rPr>
                          <w:t xml:space="preserve"> the dealer begins “washing” the deck, it transforms into two overlapping circles</w:t>
                        </w:r>
                        <w:r w:rsidR="00E51418">
                          <w:rPr>
                            <w:color w:val="auto"/>
                          </w:rPr>
                          <w:t xml:space="preserve">. The second graphic shows this depiction but in a matrix structure. </w:t>
                        </w:r>
                      </w:ins>
                      <w:ins w:id="60" w:author="Michael Alexeev" w:date="2024-02-25T17:08:00Z">
                        <w:r w:rsidR="00EC0A0C">
                          <w:rPr>
                            <w:color w:val="auto"/>
                          </w:rPr>
                          <w:t>As shown in the third graphic above, w</w:t>
                        </w:r>
                      </w:ins>
                      <w:ins w:id="61" w:author="Michael Alexeev" w:date="2024-02-25T17:07:00Z">
                        <w:r w:rsidR="00E51418">
                          <w:rPr>
                            <w:color w:val="auto"/>
                          </w:rPr>
                          <w:t>e can tr</w:t>
                        </w:r>
                      </w:ins>
                      <w:ins w:id="62" w:author="Michael Alexeev" w:date="2024-02-25T17:08:00Z">
                        <w:r w:rsidR="00E51418">
                          <w:rPr>
                            <w:color w:val="auto"/>
                          </w:rPr>
                          <w:t>ansform the</w:t>
                        </w:r>
                        <w:r w:rsidR="00EC0A0C">
                          <w:rPr>
                            <w:color w:val="auto"/>
                          </w:rPr>
                          <w:t xml:space="preserve"> card deck into two separate vectors. This allows for ease of implementation into code</w:t>
                        </w:r>
                        <w:r w:rsidR="00F97389">
                          <w:rPr>
                            <w:color w:val="auto"/>
                          </w:rPr>
                          <w:t xml:space="preserve"> </w:t>
                        </w:r>
                      </w:ins>
                      <w:ins w:id="63" w:author="Michael Alexeev" w:date="2024-02-25T17:09:00Z">
                        <w:r w:rsidR="00F97389">
                          <w:rPr>
                            <w:color w:val="auto"/>
                          </w:rPr>
                          <w:t>while allowing for the randomized switching of cards from one side to the other.</w:t>
                        </w:r>
                      </w:ins>
                    </w:p>
                  </w:txbxContent>
                </v:textbox>
                <w10:wrap type="topAndBottom"/>
              </v:shape>
            </w:pict>
          </mc:Fallback>
        </mc:AlternateContent>
      </w:r>
      <w:r w:rsidR="00500F74">
        <w:rPr>
          <w:rFonts w:cstheme="minorHAnsi"/>
          <w:noProof/>
        </w:rPr>
        <mc:AlternateContent>
          <mc:Choice Requires="wpg">
            <w:drawing>
              <wp:anchor distT="0" distB="0" distL="114300" distR="114300" simplePos="0" relativeHeight="251658240" behindDoc="0" locked="0" layoutInCell="1" allowOverlap="1" wp14:anchorId="7BC92212" wp14:editId="3631F1C9">
                <wp:simplePos x="0" y="0"/>
                <wp:positionH relativeFrom="margin">
                  <wp:align>center</wp:align>
                </wp:positionH>
                <wp:positionV relativeFrom="paragraph">
                  <wp:posOffset>0</wp:posOffset>
                </wp:positionV>
                <wp:extent cx="4273550" cy="6178550"/>
                <wp:effectExtent l="0" t="0" r="12700" b="31750"/>
                <wp:wrapTopAndBottom/>
                <wp:docPr id="421260911" name="Group 15"/>
                <wp:cNvGraphicFramePr/>
                <a:graphic xmlns:a="http://schemas.openxmlformats.org/drawingml/2006/main">
                  <a:graphicData uri="http://schemas.microsoft.com/office/word/2010/wordprocessingGroup">
                    <wpg:wgp>
                      <wpg:cNvGrpSpPr/>
                      <wpg:grpSpPr>
                        <a:xfrm>
                          <a:off x="0" y="0"/>
                          <a:ext cx="4273550" cy="6178550"/>
                          <a:chOff x="0" y="0"/>
                          <a:chExt cx="4273550" cy="6178570"/>
                        </a:xfrm>
                      </wpg:grpSpPr>
                      <wpg:grpSp>
                        <wpg:cNvPr id="1692817794" name="Group 2"/>
                        <wpg:cNvGrpSpPr/>
                        <wpg:grpSpPr>
                          <a:xfrm>
                            <a:off x="0" y="0"/>
                            <a:ext cx="4273550" cy="3986659"/>
                            <a:chOff x="0" y="1"/>
                            <a:chExt cx="4273550" cy="3986658"/>
                          </a:xfrm>
                        </wpg:grpSpPr>
                        <wpg:grpSp>
                          <wpg:cNvPr id="1325892378" name="Group 26"/>
                          <wpg:cNvGrpSpPr/>
                          <wpg:grpSpPr>
                            <a:xfrm>
                              <a:off x="0" y="1"/>
                              <a:ext cx="4273550" cy="1810328"/>
                              <a:chOff x="0" y="1"/>
                              <a:chExt cx="4572000" cy="1925636"/>
                            </a:xfrm>
                          </wpg:grpSpPr>
                          <wpg:grpSp>
                            <wpg:cNvPr id="136013336" name="Group 17"/>
                            <wpg:cNvGrpSpPr/>
                            <wpg:grpSpPr>
                              <a:xfrm>
                                <a:off x="0" y="1"/>
                                <a:ext cx="4572000" cy="1231899"/>
                                <a:chOff x="0" y="1"/>
                                <a:chExt cx="4572000" cy="1231899"/>
                              </a:xfrm>
                            </wpg:grpSpPr>
                            <wpg:grpSp>
                              <wpg:cNvPr id="1858594145" name="Group 15"/>
                              <wpg:cNvGrpSpPr/>
                              <wpg:grpSpPr>
                                <a:xfrm>
                                  <a:off x="0" y="1"/>
                                  <a:ext cx="4572000" cy="1231899"/>
                                  <a:chOff x="0" y="1"/>
                                  <a:chExt cx="4572000" cy="1231899"/>
                                </a:xfrm>
                              </wpg:grpSpPr>
                              <wpg:grpSp>
                                <wpg:cNvPr id="830723019" name="Group 12"/>
                                <wpg:cNvGrpSpPr/>
                                <wpg:grpSpPr>
                                  <a:xfrm>
                                    <a:off x="539750" y="1"/>
                                    <a:ext cx="2286000" cy="914399"/>
                                    <a:chOff x="0" y="1"/>
                                    <a:chExt cx="3429000" cy="920749"/>
                                  </a:xfrm>
                                </wpg:grpSpPr>
                                <wpg:grpSp>
                                  <wpg:cNvPr id="125388488" name="Group 10"/>
                                  <wpg:cNvGrpSpPr/>
                                  <wpg:grpSpPr>
                                    <a:xfrm>
                                      <a:off x="0" y="1"/>
                                      <a:ext cx="3429000" cy="920749"/>
                                      <a:chOff x="0" y="1"/>
                                      <a:chExt cx="3429000" cy="920749"/>
                                    </a:xfrm>
                                  </wpg:grpSpPr>
                                  <wps:wsp>
                                    <wps:cNvPr id="54452819"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848526" name="Arc 9"/>
                                    <wps:cNvSpPr/>
                                    <wps:spPr>
                                      <a:xfrm>
                                        <a:off x="0" y="1"/>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580633"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86982734" name="Group 12"/>
                                <wpg:cNvGrpSpPr/>
                                <wpg:grpSpPr>
                                  <a:xfrm flipH="1">
                                    <a:off x="1676400" y="6350"/>
                                    <a:ext cx="2286000" cy="914400"/>
                                    <a:chOff x="0" y="0"/>
                                    <a:chExt cx="3429000" cy="920750"/>
                                  </a:xfrm>
                                </wpg:grpSpPr>
                                <wpg:grpSp>
                                  <wpg:cNvPr id="341853777" name="Group 10"/>
                                  <wpg:cNvGrpSpPr/>
                                  <wpg:grpSpPr>
                                    <a:xfrm>
                                      <a:off x="0" y="0"/>
                                      <a:ext cx="3429000" cy="920750"/>
                                      <a:chOff x="0" y="0"/>
                                      <a:chExt cx="3429000" cy="920750"/>
                                    </a:xfrm>
                                  </wpg:grpSpPr>
                                  <wps:wsp>
                                    <wps:cNvPr id="522443899"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634334"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67216956"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39625144" name="Rectangle 1"/>
                                <wps:cNvSpPr/>
                                <wps:spPr>
                                  <a:xfrm>
                                    <a:off x="0" y="482600"/>
                                    <a:ext cx="4572000" cy="274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75132908" name="Group 12"/>
                                <wpg:cNvGrpSpPr/>
                                <wpg:grpSpPr>
                                  <a:xfrm flipV="1">
                                    <a:off x="1676400" y="317500"/>
                                    <a:ext cx="2286000" cy="914400"/>
                                    <a:chOff x="0" y="0"/>
                                    <a:chExt cx="3429000" cy="920750"/>
                                  </a:xfrm>
                                </wpg:grpSpPr>
                                <wpg:grpSp>
                                  <wpg:cNvPr id="574641712" name="Group 10"/>
                                  <wpg:cNvGrpSpPr/>
                                  <wpg:grpSpPr>
                                    <a:xfrm>
                                      <a:off x="0" y="0"/>
                                      <a:ext cx="3429000" cy="920750"/>
                                      <a:chOff x="0" y="0"/>
                                      <a:chExt cx="3429000" cy="920750"/>
                                    </a:xfrm>
                                  </wpg:grpSpPr>
                                  <wps:wsp>
                                    <wps:cNvPr id="382958176" name="Arc 7"/>
                                    <wps:cNvSpPr/>
                                    <wps:spPr>
                                      <a:xfrm rot="16200000">
                                        <a:off x="1257300" y="-1250950"/>
                                        <a:ext cx="914400" cy="34290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168146" name="Arc 9"/>
                                    <wps:cNvSpPr/>
                                    <wps:spPr>
                                      <a:xfrm>
                                        <a:off x="0" y="0"/>
                                        <a:ext cx="3429000" cy="914400"/>
                                      </a:xfrm>
                                      <a:prstGeom prst="arc">
                                        <a:avLst/>
                                      </a:prstGeom>
                                      <a:ln>
                                        <a:solidFill>
                                          <a:srgbClr val="FF000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2092260" name="Straight Arrow Connector 11"/>
                                  <wps:cNvCnPr/>
                                  <wps:spPr>
                                    <a:xfrm>
                                      <a:off x="3422650" y="412750"/>
                                      <a:ext cx="0" cy="69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505726055" name="Group 12"/>
                                <wpg:cNvGrpSpPr/>
                                <wpg:grpSpPr>
                                  <a:xfrm flipH="1" flipV="1">
                                    <a:off x="539750" y="317500"/>
                                    <a:ext cx="2286000" cy="914400"/>
                                    <a:chOff x="0" y="0"/>
                                    <a:chExt cx="3429000" cy="920750"/>
                                  </a:xfrm>
                                </wpg:grpSpPr>
                                <wpg:grpSp>
                                  <wpg:cNvPr id="1502356583" name="Group 10"/>
                                  <wpg:cNvGrpSpPr/>
                                  <wpg:grpSpPr>
                                    <a:xfrm>
                                      <a:off x="0" y="0"/>
                                      <a:ext cx="3429000" cy="920750"/>
                                      <a:chOff x="0" y="0"/>
                                      <a:chExt cx="3429000" cy="920750"/>
                                    </a:xfrm>
                                  </wpg:grpSpPr>
                                  <wps:wsp>
                                    <wps:cNvPr id="1104826874" name="Arc 7"/>
                                    <wps:cNvSpPr/>
                                    <wps:spPr>
                                      <a:xfrm rot="16200000">
                                        <a:off x="1257300" y="-1250950"/>
                                        <a:ext cx="914400" cy="34290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574463" name="Arc 9"/>
                                    <wps:cNvSpPr/>
                                    <wps:spPr>
                                      <a:xfrm>
                                        <a:off x="0" y="0"/>
                                        <a:ext cx="3429000" cy="914400"/>
                                      </a:xfrm>
                                      <a:prstGeom prst="arc">
                                        <a:avLst/>
                                      </a:prstGeom>
                                      <a:ln>
                                        <a:solidFill>
                                          <a:srgbClr val="0070C0"/>
                                        </a:solidFill>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4860419" name="Straight Arrow Connector 11"/>
                                  <wps:cNvCnPr/>
                                  <wps:spPr>
                                    <a:xfrm>
                                      <a:off x="3422650" y="412750"/>
                                      <a:ext cx="0" cy="6985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617663090" name="Straight Connector 16"/>
                              <wps:cNvCnPr/>
                              <wps:spPr>
                                <a:xfrm>
                                  <a:off x="22542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609492728" name="Straight Connector 16"/>
                              <wps:cNvCnPr/>
                              <wps:spPr>
                                <a:xfrm>
                                  <a:off x="337185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s:wsp>
                              <wps:cNvPr id="92743328" name="Straight Connector 16"/>
                              <wps:cNvCnPr/>
                              <wps:spPr>
                                <a:xfrm>
                                  <a:off x="1092200" y="482600"/>
                                  <a:ext cx="0" cy="27432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84260865" name="Text Box 18"/>
                            <wps:cNvSpPr txBox="1"/>
                            <wps:spPr>
                              <a:xfrm>
                                <a:off x="0" y="482600"/>
                                <a:ext cx="461955" cy="274320"/>
                              </a:xfrm>
                              <a:prstGeom prst="rect">
                                <a:avLst/>
                              </a:prstGeom>
                              <a:noFill/>
                              <a:ln w="6350">
                                <a:noFill/>
                              </a:ln>
                            </wps:spPr>
                            <wps:txbx>
                              <w:txbxContent>
                                <w:p w14:paraId="3A9C088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6632372" name="Arrow: Right 21"/>
                            <wps:cNvSpPr/>
                            <wps:spPr>
                              <a:xfrm rot="5400000">
                                <a:off x="2005013" y="1452562"/>
                                <a:ext cx="539750" cy="406400"/>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032783" name="Text Box 18"/>
                            <wps:cNvSpPr txBox="1"/>
                            <wps:spPr>
                              <a:xfrm>
                                <a:off x="730250" y="482600"/>
                                <a:ext cx="361950" cy="274320"/>
                              </a:xfrm>
                              <a:prstGeom prst="rect">
                                <a:avLst/>
                              </a:prstGeom>
                              <a:noFill/>
                              <a:ln w="6350">
                                <a:noFill/>
                              </a:ln>
                            </wps:spPr>
                            <wps:txbx>
                              <w:txbxContent>
                                <w:p w14:paraId="21ABB469"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5787658" name="Text Box 18"/>
                            <wps:cNvSpPr txBox="1"/>
                            <wps:spPr>
                              <a:xfrm>
                                <a:off x="1098550" y="482600"/>
                                <a:ext cx="470740" cy="274320"/>
                              </a:xfrm>
                              <a:prstGeom prst="rect">
                                <a:avLst/>
                              </a:prstGeom>
                              <a:noFill/>
                              <a:ln w="6350">
                                <a:noFill/>
                              </a:ln>
                            </wps:spPr>
                            <wps:txbx>
                              <w:txbxContent>
                                <w:p w14:paraId="315036C4"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7329628" name="Text Box 18"/>
                            <wps:cNvSpPr txBox="1"/>
                            <wps:spPr>
                              <a:xfrm>
                                <a:off x="1892300" y="482600"/>
                                <a:ext cx="361950" cy="274320"/>
                              </a:xfrm>
                              <a:prstGeom prst="rect">
                                <a:avLst/>
                              </a:prstGeom>
                              <a:noFill/>
                              <a:ln w="6350">
                                <a:noFill/>
                              </a:ln>
                            </wps:spPr>
                            <wps:txbx>
                              <w:txbxContent>
                                <w:p w14:paraId="744C99DA"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775951" name="Text Box 18"/>
                            <wps:cNvSpPr txBox="1"/>
                            <wps:spPr>
                              <a:xfrm>
                                <a:off x="2254250" y="482600"/>
                                <a:ext cx="486409" cy="274320"/>
                              </a:xfrm>
                              <a:prstGeom prst="rect">
                                <a:avLst/>
                              </a:prstGeom>
                              <a:noFill/>
                              <a:ln w="6350">
                                <a:noFill/>
                              </a:ln>
                            </wps:spPr>
                            <wps:txbx>
                              <w:txbxContent>
                                <w:p w14:paraId="4387F953"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6190292" name="Text Box 18"/>
                            <wps:cNvSpPr txBox="1"/>
                            <wps:spPr>
                              <a:xfrm>
                                <a:off x="3009900" y="482600"/>
                                <a:ext cx="361950" cy="274320"/>
                              </a:xfrm>
                              <a:prstGeom prst="rect">
                                <a:avLst/>
                              </a:prstGeom>
                              <a:noFill/>
                              <a:ln w="6350">
                                <a:noFill/>
                              </a:ln>
                            </wps:spPr>
                            <wps:txbx>
                              <w:txbxContent>
                                <w:p w14:paraId="610FA7A1"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76758" name="Text Box 18"/>
                            <wps:cNvSpPr txBox="1"/>
                            <wps:spPr>
                              <a:xfrm>
                                <a:off x="3371850" y="482600"/>
                                <a:ext cx="534391" cy="274320"/>
                              </a:xfrm>
                              <a:prstGeom prst="rect">
                                <a:avLst/>
                              </a:prstGeom>
                              <a:noFill/>
                              <a:ln w="6350">
                                <a:noFill/>
                              </a:ln>
                            </wps:spPr>
                            <wps:txbx>
                              <w:txbxContent>
                                <w:p w14:paraId="52FCA4E2"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08376264" name="Text Box 18"/>
                            <wps:cNvSpPr txBox="1"/>
                            <wps:spPr>
                              <a:xfrm>
                                <a:off x="4203700" y="476250"/>
                                <a:ext cx="361950" cy="274320"/>
                              </a:xfrm>
                              <a:prstGeom prst="rect">
                                <a:avLst/>
                              </a:prstGeom>
                              <a:noFill/>
                              <a:ln w="6350">
                                <a:noFill/>
                              </a:ln>
                            </wps:spPr>
                            <wps:txbx>
                              <w:txbxContent>
                                <w:p w14:paraId="74794612"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1870927" name="Group 1"/>
                          <wpg:cNvGrpSpPr/>
                          <wpg:grpSpPr>
                            <a:xfrm>
                              <a:off x="1143000" y="1974850"/>
                              <a:ext cx="1958710" cy="2011809"/>
                              <a:chOff x="0" y="0"/>
                              <a:chExt cx="1958710" cy="2011809"/>
                            </a:xfrm>
                          </wpg:grpSpPr>
                          <wpg:grpSp>
                            <wpg:cNvPr id="1877991243" name="Group 37"/>
                            <wpg:cNvGrpSpPr/>
                            <wpg:grpSpPr>
                              <a:xfrm>
                                <a:off x="0" y="0"/>
                                <a:ext cx="1958710" cy="2011809"/>
                                <a:chOff x="0" y="0"/>
                                <a:chExt cx="2095500" cy="2139950"/>
                              </a:xfrm>
                            </wpg:grpSpPr>
                            <wpg:grpSp>
                              <wpg:cNvPr id="511054247" name="Group 36"/>
                              <wpg:cNvGrpSpPr/>
                              <wpg:grpSpPr>
                                <a:xfrm>
                                  <a:off x="0" y="495300"/>
                                  <a:ext cx="2095500" cy="1149350"/>
                                  <a:chOff x="0" y="0"/>
                                  <a:chExt cx="2095500" cy="1149350"/>
                                </a:xfrm>
                              </wpg:grpSpPr>
                              <wpg:grpSp>
                                <wpg:cNvPr id="1074169454" name="Group 25"/>
                                <wpg:cNvGrpSpPr/>
                                <wpg:grpSpPr>
                                  <a:xfrm>
                                    <a:off x="6350" y="0"/>
                                    <a:ext cx="2080260" cy="1143000"/>
                                    <a:chOff x="0" y="0"/>
                                    <a:chExt cx="2080260" cy="1143000"/>
                                  </a:xfrm>
                                </wpg:grpSpPr>
                                <wps:wsp>
                                  <wps:cNvPr id="55568167" name="Rectangle 23"/>
                                  <wps:cNvSpPr/>
                                  <wps:spPr>
                                    <a:xfrm>
                                      <a:off x="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8961587" name="Rectangle 23"/>
                                  <wps:cNvSpPr/>
                                  <wps:spPr>
                                    <a:xfrm>
                                      <a:off x="571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604400" name="Rectangle 23"/>
                                  <wps:cNvSpPr/>
                                  <wps:spPr>
                                    <a:xfrm>
                                      <a:off x="11430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6209693" name="Rectangle 23"/>
                                  <wps:cNvSpPr/>
                                  <wps:spPr>
                                    <a:xfrm>
                                      <a:off x="1714500" y="0"/>
                                      <a:ext cx="365760" cy="1143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6860152" name="Text Box 27"/>
                                <wps:cNvSpPr txBox="1"/>
                                <wps:spPr>
                                  <a:xfrm>
                                    <a:off x="6350" y="0"/>
                                    <a:ext cx="374650" cy="292100"/>
                                  </a:xfrm>
                                  <a:prstGeom prst="rect">
                                    <a:avLst/>
                                  </a:prstGeom>
                                  <a:noFill/>
                                  <a:ln w="6350">
                                    <a:noFill/>
                                  </a:ln>
                                </wps:spPr>
                                <wps:txbx>
                                  <w:txbxContent>
                                    <w:p w14:paraId="7B73BC14" w14:textId="77777777" w:rsidR="00216640" w:rsidRDefault="00216640" w:rsidP="00216640">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2908119" name="Text Box 27"/>
                                <wps:cNvSpPr txBox="1"/>
                                <wps:spPr>
                                  <a:xfrm>
                                    <a:off x="0" y="857250"/>
                                    <a:ext cx="374650" cy="292100"/>
                                  </a:xfrm>
                                  <a:prstGeom prst="rect">
                                    <a:avLst/>
                                  </a:prstGeom>
                                  <a:noFill/>
                                  <a:ln w="6350">
                                    <a:noFill/>
                                  </a:ln>
                                </wps:spPr>
                                <wps:txbx>
                                  <w:txbxContent>
                                    <w:p w14:paraId="7298962B" w14:textId="77777777" w:rsidR="00216640" w:rsidRDefault="00216640" w:rsidP="00216640">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7210777" name="Text Box 27"/>
                                <wps:cNvSpPr txBox="1"/>
                                <wps:spPr>
                                  <a:xfrm>
                                    <a:off x="577850" y="844550"/>
                                    <a:ext cx="374650" cy="292100"/>
                                  </a:xfrm>
                                  <a:prstGeom prst="rect">
                                    <a:avLst/>
                                  </a:prstGeom>
                                  <a:noFill/>
                                  <a:ln w="6350">
                                    <a:noFill/>
                                  </a:ln>
                                </wps:spPr>
                                <wps:txbx>
                                  <w:txbxContent>
                                    <w:p w14:paraId="5ABA0F93" w14:textId="77777777" w:rsidR="00216640" w:rsidRDefault="00216640" w:rsidP="00216640">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7679165" name="Text Box 27"/>
                                <wps:cNvSpPr txBox="1"/>
                                <wps:spPr>
                                  <a:xfrm>
                                    <a:off x="577850" y="6350"/>
                                    <a:ext cx="374650" cy="292100"/>
                                  </a:xfrm>
                                  <a:prstGeom prst="rect">
                                    <a:avLst/>
                                  </a:prstGeom>
                                  <a:noFill/>
                                  <a:ln w="6350">
                                    <a:noFill/>
                                  </a:ln>
                                </wps:spPr>
                                <wps:txbx>
                                  <w:txbxContent>
                                    <w:p w14:paraId="6E36C15B" w14:textId="77777777" w:rsidR="00216640" w:rsidRDefault="00216640" w:rsidP="00216640">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5393395" name="Text Box 27"/>
                                <wps:cNvSpPr txBox="1"/>
                                <wps:spPr>
                                  <a:xfrm>
                                    <a:off x="1149350" y="857250"/>
                                    <a:ext cx="374650" cy="292100"/>
                                  </a:xfrm>
                                  <a:prstGeom prst="rect">
                                    <a:avLst/>
                                  </a:prstGeom>
                                  <a:noFill/>
                                  <a:ln w="6350">
                                    <a:noFill/>
                                  </a:ln>
                                </wps:spPr>
                                <wps:txbx>
                                  <w:txbxContent>
                                    <w:p w14:paraId="5C2E7EFC" w14:textId="77777777" w:rsidR="00216640" w:rsidRDefault="00216640" w:rsidP="00216640">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088859" name="Text Box 27"/>
                                <wps:cNvSpPr txBox="1"/>
                                <wps:spPr>
                                  <a:xfrm>
                                    <a:off x="1149350" y="0"/>
                                    <a:ext cx="374650" cy="292100"/>
                                  </a:xfrm>
                                  <a:prstGeom prst="rect">
                                    <a:avLst/>
                                  </a:prstGeom>
                                  <a:noFill/>
                                  <a:ln w="6350">
                                    <a:noFill/>
                                  </a:ln>
                                </wps:spPr>
                                <wps:txbx>
                                  <w:txbxContent>
                                    <w:p w14:paraId="37F7203F" w14:textId="77777777" w:rsidR="00216640" w:rsidRDefault="00216640" w:rsidP="00216640">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1268636" name="Text Box 27"/>
                                <wps:cNvSpPr txBox="1"/>
                                <wps:spPr>
                                  <a:xfrm>
                                    <a:off x="1720850" y="12700"/>
                                    <a:ext cx="374650" cy="292100"/>
                                  </a:xfrm>
                                  <a:prstGeom prst="rect">
                                    <a:avLst/>
                                  </a:prstGeom>
                                  <a:noFill/>
                                  <a:ln w="6350">
                                    <a:noFill/>
                                  </a:ln>
                                </wps:spPr>
                                <wps:txbx>
                                  <w:txbxContent>
                                    <w:p w14:paraId="0370040F" w14:textId="77777777" w:rsidR="00216640" w:rsidRDefault="00216640" w:rsidP="00216640">
                                      <w:pPr>
                                        <w:jc w:val="center"/>
                                      </w:pPr>
                                      <w: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498746" name="Text Box 27"/>
                                <wps:cNvSpPr txBox="1"/>
                                <wps:spPr>
                                  <a:xfrm>
                                    <a:off x="1720850" y="850900"/>
                                    <a:ext cx="374650" cy="292100"/>
                                  </a:xfrm>
                                  <a:prstGeom prst="rect">
                                    <a:avLst/>
                                  </a:prstGeom>
                                  <a:noFill/>
                                  <a:ln w="6350">
                                    <a:noFill/>
                                  </a:ln>
                                </wps:spPr>
                                <wps:txbx>
                                  <w:txbxContent>
                                    <w:p w14:paraId="092C66E1" w14:textId="77777777" w:rsidR="00216640" w:rsidRDefault="00216640" w:rsidP="00216640">
                                      <w:pPr>
                                        <w:jc w:val="center"/>
                                      </w:pPr>
                                      <w: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27617954" name="Group 32"/>
                              <wpg:cNvGrpSpPr/>
                              <wpg:grpSpPr>
                                <a:xfrm>
                                  <a:off x="190500" y="222250"/>
                                  <a:ext cx="1149350" cy="279400"/>
                                  <a:chOff x="0" y="0"/>
                                  <a:chExt cx="1149350" cy="279400"/>
                                </a:xfrm>
                              </wpg:grpSpPr>
                              <wps:wsp>
                                <wps:cNvPr id="609001498"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915782877"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682604069"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716796462" name="Group 34"/>
                              <wpg:cNvGrpSpPr/>
                              <wpg:grpSpPr>
                                <a:xfrm>
                                  <a:off x="762000" y="1644650"/>
                                  <a:ext cx="1149350" cy="495300"/>
                                  <a:chOff x="0" y="0"/>
                                  <a:chExt cx="1149350" cy="495300"/>
                                </a:xfrm>
                              </wpg:grpSpPr>
                              <wps:wsp>
                                <wps:cNvPr id="280981951"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75489358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268468266"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82056648" name="Group 32"/>
                              <wpg:cNvGrpSpPr/>
                              <wpg:grpSpPr>
                                <a:xfrm flipH="1" flipV="1">
                                  <a:off x="184150" y="1631950"/>
                                  <a:ext cx="1149350" cy="279400"/>
                                  <a:chOff x="0" y="0"/>
                                  <a:chExt cx="1149350" cy="279400"/>
                                </a:xfrm>
                              </wpg:grpSpPr>
                              <wps:wsp>
                                <wps:cNvPr id="608044069" name="Straight Connector 28"/>
                                <wps:cNvCnPr/>
                                <wps:spPr>
                                  <a:xfrm flipV="1">
                                    <a:off x="6350" y="0"/>
                                    <a:ext cx="0" cy="26670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802499124" name="Straight Connector 29"/>
                                <wps:cNvCnPr/>
                                <wps:spPr>
                                  <a:xfrm>
                                    <a:off x="0" y="6350"/>
                                    <a:ext cx="1149350" cy="0"/>
                                  </a:xfrm>
                                  <a:prstGeom prst="line">
                                    <a:avLst/>
                                  </a:prstGeom>
                                  <a:ln>
                                    <a:solidFill>
                                      <a:srgbClr val="0070C0"/>
                                    </a:solidFill>
                                  </a:ln>
                                </wps:spPr>
                                <wps:style>
                                  <a:lnRef idx="2">
                                    <a:schemeClr val="dk1"/>
                                  </a:lnRef>
                                  <a:fillRef idx="0">
                                    <a:schemeClr val="dk1"/>
                                  </a:fillRef>
                                  <a:effectRef idx="1">
                                    <a:schemeClr val="dk1"/>
                                  </a:effectRef>
                                  <a:fontRef idx="minor">
                                    <a:schemeClr val="tx1"/>
                                  </a:fontRef>
                                </wps:style>
                                <wps:bodyPr/>
                              </wps:wsp>
                              <wps:wsp>
                                <wps:cNvPr id="118353856" name="Straight Arrow Connector 30"/>
                                <wps:cNvCnPr/>
                                <wps:spPr>
                                  <a:xfrm>
                                    <a:off x="1143000" y="6350"/>
                                    <a:ext cx="0" cy="273050"/>
                                  </a:xfrm>
                                  <a:prstGeom prst="straightConnector1">
                                    <a:avLst/>
                                  </a:prstGeom>
                                  <a:ln>
                                    <a:solidFill>
                                      <a:srgbClr val="0070C0"/>
                                    </a:solidFill>
                                    <a:tailEnd type="triangle"/>
                                  </a:ln>
                                </wps:spPr>
                                <wps:style>
                                  <a:lnRef idx="2">
                                    <a:schemeClr val="dk1"/>
                                  </a:lnRef>
                                  <a:fillRef idx="0">
                                    <a:schemeClr val="dk1"/>
                                  </a:fillRef>
                                  <a:effectRef idx="1">
                                    <a:schemeClr val="dk1"/>
                                  </a:effectRef>
                                  <a:fontRef idx="minor">
                                    <a:schemeClr val="tx1"/>
                                  </a:fontRef>
                                </wps:style>
                                <wps:bodyPr/>
                              </wps:wsp>
                            </wpg:grpSp>
                            <wpg:grpSp>
                              <wpg:cNvPr id="1617388136" name="Group 34"/>
                              <wpg:cNvGrpSpPr/>
                              <wpg:grpSpPr>
                                <a:xfrm flipH="1" flipV="1">
                                  <a:off x="781050" y="0"/>
                                  <a:ext cx="1149350" cy="495300"/>
                                  <a:chOff x="0" y="0"/>
                                  <a:chExt cx="1149350" cy="495300"/>
                                </a:xfrm>
                              </wpg:grpSpPr>
                              <wps:wsp>
                                <wps:cNvPr id="1118518377" name="Straight Connector 28"/>
                                <wps:cNvCnPr/>
                                <wps:spPr>
                                  <a:xfrm>
                                    <a:off x="6350" y="6350"/>
                                    <a:ext cx="0" cy="48895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326864416" name="Straight Connector 29"/>
                                <wps:cNvCnPr/>
                                <wps:spPr>
                                  <a:xfrm flipV="1">
                                    <a:off x="0" y="488950"/>
                                    <a:ext cx="1149350" cy="0"/>
                                  </a:xfrm>
                                  <a:prstGeom prst="line">
                                    <a:avLst/>
                                  </a:prstGeom>
                                  <a:ln>
                                    <a:solidFill>
                                      <a:srgbClr val="FF0000"/>
                                    </a:solidFill>
                                  </a:ln>
                                </wps:spPr>
                                <wps:style>
                                  <a:lnRef idx="2">
                                    <a:schemeClr val="dk1"/>
                                  </a:lnRef>
                                  <a:fillRef idx="0">
                                    <a:schemeClr val="dk1"/>
                                  </a:fillRef>
                                  <a:effectRef idx="1">
                                    <a:schemeClr val="dk1"/>
                                  </a:effectRef>
                                  <a:fontRef idx="minor">
                                    <a:schemeClr val="tx1"/>
                                  </a:fontRef>
                                </wps:style>
                                <wps:bodyPr/>
                              </wps:wsp>
                              <wps:wsp>
                                <wps:cNvPr id="1281306657" name="Straight Arrow Connector 33"/>
                                <wps:cNvCnPr/>
                                <wps:spPr>
                                  <a:xfrm flipV="1">
                                    <a:off x="1143000" y="0"/>
                                    <a:ext cx="0" cy="488950"/>
                                  </a:xfrm>
                                  <a:prstGeom prst="straightConnector1">
                                    <a:avLst/>
                                  </a:prstGeom>
                                  <a:ln>
                                    <a:solidFill>
                                      <a:srgbClr val="FF0000"/>
                                    </a:solidFill>
                                    <a:tailEnd type="triangle"/>
                                  </a:ln>
                                </wps:spPr>
                                <wps:style>
                                  <a:lnRef idx="2">
                                    <a:schemeClr val="dk1"/>
                                  </a:lnRef>
                                  <a:fillRef idx="0">
                                    <a:schemeClr val="dk1"/>
                                  </a:fillRef>
                                  <a:effectRef idx="1">
                                    <a:schemeClr val="dk1"/>
                                  </a:effectRef>
                                  <a:fontRef idx="minor">
                                    <a:schemeClr val="tx1"/>
                                  </a:fontRef>
                                </wps:style>
                                <wps:bodyPr/>
                              </wps:wsp>
                            </wpg:grpSp>
                          </wpg:grpSp>
                          <wps:wsp>
                            <wps:cNvPr id="343561012" name="Arrow: Down 38"/>
                            <wps:cNvSpPr/>
                            <wps:spPr>
                              <a:xfrm flipV="1">
                                <a:off x="173355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281505" name="Arrow: Down 38"/>
                            <wps:cNvSpPr/>
                            <wps:spPr>
                              <a:xfrm rot="10800000" flipV="1">
                                <a:off x="11938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887866" name="Arrow: Down 38"/>
                            <wps:cNvSpPr/>
                            <wps:spPr>
                              <a:xfrm>
                                <a:off x="6731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1790005" name="Arrow: Down 38"/>
                            <wps:cNvSpPr/>
                            <wps:spPr>
                              <a:xfrm rot="10800000">
                                <a:off x="127000" y="819150"/>
                                <a:ext cx="106839" cy="358186"/>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051665764" name="Group 14"/>
                        <wpg:cNvGrpSpPr/>
                        <wpg:grpSpPr>
                          <a:xfrm>
                            <a:off x="811033" y="4850296"/>
                            <a:ext cx="2634391" cy="1328274"/>
                            <a:chOff x="0" y="0"/>
                            <a:chExt cx="2634391" cy="1328274"/>
                          </a:xfrm>
                        </wpg:grpSpPr>
                        <wpg:grpSp>
                          <wpg:cNvPr id="1223993072" name="Group 10"/>
                          <wpg:cNvGrpSpPr/>
                          <wpg:grpSpPr>
                            <a:xfrm>
                              <a:off x="0" y="0"/>
                              <a:ext cx="2634391" cy="1328274"/>
                              <a:chOff x="0" y="0"/>
                              <a:chExt cx="2634391" cy="1328274"/>
                            </a:xfrm>
                          </wpg:grpSpPr>
                          <wpg:grpSp>
                            <wpg:cNvPr id="52848170" name="Group 9"/>
                            <wpg:cNvGrpSpPr/>
                            <wpg:grpSpPr>
                              <a:xfrm>
                                <a:off x="0" y="0"/>
                                <a:ext cx="2614295" cy="559575"/>
                                <a:chOff x="0" y="0"/>
                                <a:chExt cx="2614295" cy="559575"/>
                              </a:xfrm>
                            </wpg:grpSpPr>
                            <wpg:grpSp>
                              <wpg:cNvPr id="1823410304" name="Group 3"/>
                              <wpg:cNvGrpSpPr/>
                              <wpg:grpSpPr>
                                <a:xfrm>
                                  <a:off x="226088" y="216040"/>
                                  <a:ext cx="2170430" cy="343535"/>
                                  <a:chOff x="0" y="0"/>
                                  <a:chExt cx="2170457" cy="343814"/>
                                </a:xfrm>
                              </wpg:grpSpPr>
                              <wpg:grpSp>
                                <wpg:cNvPr id="802815286" name="Group 2"/>
                                <wpg:cNvGrpSpPr/>
                                <wpg:grpSpPr>
                                  <a:xfrm>
                                    <a:off x="0" y="0"/>
                                    <a:ext cx="1080492" cy="343814"/>
                                    <a:chOff x="0" y="0"/>
                                    <a:chExt cx="1080492" cy="343814"/>
                                  </a:xfrm>
                                </wpg:grpSpPr>
                                <wps:wsp>
                                  <wps:cNvPr id="1517813319" name="Rectangle 1"/>
                                  <wps:cNvSpPr/>
                                  <wps:spPr>
                                    <a:xfrm rot="5400000">
                                      <a:off x="368339" y="-368339"/>
                                      <a:ext cx="343814" cy="1080492"/>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519796" name="Arrow: Down 38"/>
                                  <wps:cNvSpPr/>
                                  <wps:spPr>
                                    <a:xfrm rot="16200000">
                                      <a:off x="504763" y="-2249"/>
                                      <a:ext cx="106839" cy="358174"/>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70894844" name="Group 2"/>
                                <wpg:cNvGrpSpPr/>
                                <wpg:grpSpPr>
                                  <a:xfrm>
                                    <a:off x="1089965" y="0"/>
                                    <a:ext cx="1080492" cy="343814"/>
                                    <a:chOff x="0" y="0"/>
                                    <a:chExt cx="1080492" cy="343814"/>
                                  </a:xfrm>
                                </wpg:grpSpPr>
                                <wps:wsp>
                                  <wps:cNvPr id="2062135917" name="Rectangle 1"/>
                                  <wps:cNvSpPr/>
                                  <wps:spPr>
                                    <a:xfrm rot="5400000">
                                      <a:off x="368339" y="-368339"/>
                                      <a:ext cx="343814" cy="1080492"/>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887579" name="Arrow: Down 38"/>
                                  <wps:cNvSpPr/>
                                  <wps:spPr>
                                    <a:xfrm rot="16200000">
                                      <a:off x="504763" y="-2249"/>
                                      <a:ext cx="106839" cy="358174"/>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20592585" name="Group 8"/>
                              <wpg:cNvGrpSpPr/>
                              <wpg:grpSpPr>
                                <a:xfrm>
                                  <a:off x="0" y="0"/>
                                  <a:ext cx="2614295" cy="429037"/>
                                  <a:chOff x="0" y="0"/>
                                  <a:chExt cx="2614295" cy="429037"/>
                                </a:xfrm>
                              </wpg:grpSpPr>
                              <wps:wsp>
                                <wps:cNvPr id="1278214170" name="Straight Connector 4"/>
                                <wps:cNvCnPr/>
                                <wps:spPr>
                                  <a:xfrm flipH="1">
                                    <a:off x="2401556" y="422031"/>
                                    <a:ext cx="210399" cy="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348715082" name="Straight Connector 4"/>
                                <wps:cNvCnPr/>
                                <wps:spPr>
                                  <a:xfrm flipH="1" flipV="1">
                                    <a:off x="10048" y="0"/>
                                    <a:ext cx="0" cy="40894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368843626" name="Straight Connector 4"/>
                                <wps:cNvCnPr/>
                                <wps:spPr>
                                  <a:xfrm flipH="1" flipV="1">
                                    <a:off x="0" y="5024"/>
                                    <a:ext cx="2614295" cy="1397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083603391" name="Straight Connector 4"/>
                                <wps:cNvCnPr/>
                                <wps:spPr>
                                  <a:xfrm flipH="1" flipV="1">
                                    <a:off x="2612571" y="20097"/>
                                    <a:ext cx="0" cy="408940"/>
                                  </a:xfrm>
                                  <a:prstGeom prst="line">
                                    <a:avLst/>
                                  </a:prstGeom>
                                  <a:ln w="127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712940738" name="Straight Arrow Connector 7"/>
                                <wps:cNvCnPr/>
                                <wps:spPr>
                                  <a:xfrm>
                                    <a:off x="10048" y="402771"/>
                                    <a:ext cx="216365" cy="0"/>
                                  </a:xfrm>
                                  <a:prstGeom prst="straightConnector1">
                                    <a:avLst/>
                                  </a:prstGeom>
                                  <a:ln w="12700">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803131106" name="Group 9"/>
                            <wpg:cNvGrpSpPr/>
                            <wpg:grpSpPr>
                              <a:xfrm rot="10800000">
                                <a:off x="20096" y="768699"/>
                                <a:ext cx="2614295" cy="559575"/>
                                <a:chOff x="0" y="0"/>
                                <a:chExt cx="2614295" cy="559575"/>
                              </a:xfrm>
                            </wpg:grpSpPr>
                            <wpg:grpSp>
                              <wpg:cNvPr id="759151758" name="Group 3"/>
                              <wpg:cNvGrpSpPr/>
                              <wpg:grpSpPr>
                                <a:xfrm>
                                  <a:off x="226088" y="216040"/>
                                  <a:ext cx="2170430" cy="343535"/>
                                  <a:chOff x="0" y="0"/>
                                  <a:chExt cx="2170457" cy="343814"/>
                                </a:xfrm>
                              </wpg:grpSpPr>
                              <wpg:grpSp>
                                <wpg:cNvPr id="807138161" name="Group 2"/>
                                <wpg:cNvGrpSpPr/>
                                <wpg:grpSpPr>
                                  <a:xfrm>
                                    <a:off x="0" y="0"/>
                                    <a:ext cx="1080492" cy="343814"/>
                                    <a:chOff x="0" y="0"/>
                                    <a:chExt cx="1080492" cy="343814"/>
                                  </a:xfrm>
                                </wpg:grpSpPr>
                                <wps:wsp>
                                  <wps:cNvPr id="793977878" name="Rectangle 1"/>
                                  <wps:cNvSpPr/>
                                  <wps:spPr>
                                    <a:xfrm rot="5400000">
                                      <a:off x="368339" y="-368339"/>
                                      <a:ext cx="343814" cy="1080492"/>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486004" name="Arrow: Down 38"/>
                                  <wps:cNvSpPr/>
                                  <wps:spPr>
                                    <a:xfrm rot="16200000">
                                      <a:off x="504763" y="-2249"/>
                                      <a:ext cx="106839" cy="358174"/>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35033524" name="Group 2"/>
                                <wpg:cNvGrpSpPr/>
                                <wpg:grpSpPr>
                                  <a:xfrm>
                                    <a:off x="1089965" y="0"/>
                                    <a:ext cx="1080492" cy="343814"/>
                                    <a:chOff x="0" y="0"/>
                                    <a:chExt cx="1080492" cy="343814"/>
                                  </a:xfrm>
                                </wpg:grpSpPr>
                                <wps:wsp>
                                  <wps:cNvPr id="1444647759" name="Rectangle 1"/>
                                  <wps:cNvSpPr/>
                                  <wps:spPr>
                                    <a:xfrm rot="5400000">
                                      <a:off x="368339" y="-368339"/>
                                      <a:ext cx="343814" cy="1080492"/>
                                    </a:xfrm>
                                    <a:prstGeom prst="rect">
                                      <a:avLst/>
                                    </a:prstGeom>
                                    <a:solidFill>
                                      <a:schemeClr val="bg1"/>
                                    </a:solid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961392" name="Arrow: Down 38"/>
                                  <wps:cNvSpPr/>
                                  <wps:spPr>
                                    <a:xfrm rot="16200000">
                                      <a:off x="504763" y="-2249"/>
                                      <a:ext cx="106839" cy="358174"/>
                                    </a:xfrm>
                                    <a:prstGeom prst="down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906095953" name="Group 8"/>
                              <wpg:cNvGrpSpPr/>
                              <wpg:grpSpPr>
                                <a:xfrm>
                                  <a:off x="0" y="0"/>
                                  <a:ext cx="2614295" cy="429037"/>
                                  <a:chOff x="0" y="0"/>
                                  <a:chExt cx="2614295" cy="429037"/>
                                </a:xfrm>
                              </wpg:grpSpPr>
                              <wps:wsp>
                                <wps:cNvPr id="1637119189" name="Straight Connector 4"/>
                                <wps:cNvCnPr/>
                                <wps:spPr>
                                  <a:xfrm flipH="1">
                                    <a:off x="2401556" y="422031"/>
                                    <a:ext cx="210399"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45336195" name="Straight Connector 4"/>
                                <wps:cNvCnPr/>
                                <wps:spPr>
                                  <a:xfrm flipH="1" flipV="1">
                                    <a:off x="10048" y="0"/>
                                    <a:ext cx="0" cy="40894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08233131" name="Straight Connector 4"/>
                                <wps:cNvCnPr/>
                                <wps:spPr>
                                  <a:xfrm flipH="1" flipV="1">
                                    <a:off x="0" y="5024"/>
                                    <a:ext cx="2614295" cy="1397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60034367" name="Straight Connector 4"/>
                                <wps:cNvCnPr/>
                                <wps:spPr>
                                  <a:xfrm flipH="1" flipV="1">
                                    <a:off x="2612571" y="20097"/>
                                    <a:ext cx="0" cy="40894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3644007" name="Straight Arrow Connector 7"/>
                                <wps:cNvCnPr/>
                                <wps:spPr>
                                  <a:xfrm>
                                    <a:off x="10048" y="402771"/>
                                    <a:ext cx="216365"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cNvPr id="943389850" name="Group 13"/>
                          <wpg:cNvGrpSpPr/>
                          <wpg:grpSpPr>
                            <a:xfrm>
                              <a:off x="231112" y="241161"/>
                              <a:ext cx="2138801" cy="832283"/>
                              <a:chOff x="0" y="0"/>
                              <a:chExt cx="2138801" cy="832283"/>
                            </a:xfrm>
                          </wpg:grpSpPr>
                          <wpg:grpSp>
                            <wpg:cNvPr id="1218481319" name="Group 12"/>
                            <wpg:cNvGrpSpPr/>
                            <wpg:grpSpPr>
                              <a:xfrm>
                                <a:off x="0" y="0"/>
                                <a:ext cx="2123728" cy="279624"/>
                                <a:chOff x="0" y="0"/>
                                <a:chExt cx="2123728" cy="279624"/>
                              </a:xfrm>
                            </wpg:grpSpPr>
                            <wps:wsp>
                              <wps:cNvPr id="494431252" name="Text Box 27"/>
                              <wps:cNvSpPr txBox="1"/>
                              <wps:spPr>
                                <a:xfrm>
                                  <a:off x="0" y="5024"/>
                                  <a:ext cx="350194" cy="274600"/>
                                </a:xfrm>
                                <a:prstGeom prst="rect">
                                  <a:avLst/>
                                </a:prstGeom>
                                <a:noFill/>
                                <a:ln w="6350">
                                  <a:noFill/>
                                </a:ln>
                              </wps:spPr>
                              <wps:txbx>
                                <w:txbxContent>
                                  <w:p w14:paraId="75C14278" w14:textId="6E28CC3F" w:rsidR="006059F5" w:rsidRDefault="006059F5" w:rsidP="006059F5">
                                    <w:pPr>
                                      <w:jc w:val="center"/>
                                    </w:pPr>
                                    <w: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0680105" name="Text Box 27"/>
                              <wps:cNvSpPr txBox="1"/>
                              <wps:spPr>
                                <a:xfrm>
                                  <a:off x="688312" y="0"/>
                                  <a:ext cx="350194" cy="274600"/>
                                </a:xfrm>
                                <a:prstGeom prst="rect">
                                  <a:avLst/>
                                </a:prstGeom>
                                <a:noFill/>
                                <a:ln w="6350">
                                  <a:noFill/>
                                </a:ln>
                              </wps:spPr>
                              <wps:txbx>
                                <w:txbxContent>
                                  <w:p w14:paraId="42AB6BFD" w14:textId="3F291D65" w:rsidR="006A57DE" w:rsidRDefault="006A57DE" w:rsidP="006A57DE">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1344892" name="Text Box 27"/>
                              <wps:cNvSpPr txBox="1"/>
                              <wps:spPr>
                                <a:xfrm>
                                  <a:off x="1100295" y="0"/>
                                  <a:ext cx="350194" cy="274600"/>
                                </a:xfrm>
                                <a:prstGeom prst="rect">
                                  <a:avLst/>
                                </a:prstGeom>
                                <a:noFill/>
                                <a:ln w="6350">
                                  <a:noFill/>
                                </a:ln>
                              </wps:spPr>
                              <wps:txbx>
                                <w:txbxContent>
                                  <w:p w14:paraId="19DF3D09" w14:textId="0A4AC690" w:rsidR="006A57DE" w:rsidRDefault="006A57DE" w:rsidP="006A57DE">
                                    <w:pPr>
                                      <w:jc w:val="center"/>
                                    </w:pPr>
                                    <w:r>
                                      <w:t>3A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2386830" name="Text Box 27"/>
                              <wps:cNvSpPr txBox="1"/>
                              <wps:spPr>
                                <a:xfrm>
                                  <a:off x="1773534" y="0"/>
                                  <a:ext cx="350194" cy="274600"/>
                                </a:xfrm>
                                <a:prstGeom prst="rect">
                                  <a:avLst/>
                                </a:prstGeom>
                                <a:noFill/>
                                <a:ln w="6350">
                                  <a:noFill/>
                                </a:ln>
                              </wps:spPr>
                              <wps:txbx>
                                <w:txbxContent>
                                  <w:p w14:paraId="6528BCFA" w14:textId="328F4240" w:rsidR="006A57DE" w:rsidRDefault="006A57DE" w:rsidP="006A57DE">
                                    <w:pPr>
                                      <w:jc w:val="center"/>
                                    </w:pPr>
                                    <w:r>
                                      <w:t>3</w:t>
                                    </w:r>
                                    <w:r w:rsidR="00BC41A5">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1631461" name="Group 12"/>
                            <wpg:cNvGrpSpPr/>
                            <wpg:grpSpPr>
                              <a:xfrm>
                                <a:off x="15073" y="552659"/>
                                <a:ext cx="2123728" cy="279624"/>
                                <a:chOff x="0" y="0"/>
                                <a:chExt cx="2123728" cy="279624"/>
                              </a:xfrm>
                            </wpg:grpSpPr>
                            <wps:wsp>
                              <wps:cNvPr id="4694279" name="Text Box 27"/>
                              <wps:cNvSpPr txBox="1"/>
                              <wps:spPr>
                                <a:xfrm>
                                  <a:off x="0" y="5024"/>
                                  <a:ext cx="350194" cy="274600"/>
                                </a:xfrm>
                                <a:prstGeom prst="rect">
                                  <a:avLst/>
                                </a:prstGeom>
                                <a:noFill/>
                                <a:ln w="6350">
                                  <a:noFill/>
                                </a:ln>
                              </wps:spPr>
                              <wps:txbx>
                                <w:txbxContent>
                                  <w:p w14:paraId="036942DF" w14:textId="177EAEBF" w:rsidR="00BC41A5" w:rsidRDefault="00BC41A5" w:rsidP="00BC41A5">
                                    <w:pPr>
                                      <w:jc w:val="center"/>
                                    </w:pPr>
                                    <w: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421947" name="Text Box 27"/>
                              <wps:cNvSpPr txBox="1"/>
                              <wps:spPr>
                                <a:xfrm>
                                  <a:off x="688312" y="0"/>
                                  <a:ext cx="350194" cy="274600"/>
                                </a:xfrm>
                                <a:prstGeom prst="rect">
                                  <a:avLst/>
                                </a:prstGeom>
                                <a:noFill/>
                                <a:ln w="6350">
                                  <a:noFill/>
                                </a:ln>
                              </wps:spPr>
                              <wps:txbx>
                                <w:txbxContent>
                                  <w:p w14:paraId="74DE6324" w14:textId="6903D887" w:rsidR="00BC41A5" w:rsidRDefault="00BC41A5" w:rsidP="00BC41A5">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6157532" name="Text Box 27"/>
                              <wps:cNvSpPr txBox="1"/>
                              <wps:spPr>
                                <a:xfrm>
                                  <a:off x="1100295" y="0"/>
                                  <a:ext cx="350194" cy="274600"/>
                                </a:xfrm>
                                <a:prstGeom prst="rect">
                                  <a:avLst/>
                                </a:prstGeom>
                                <a:noFill/>
                                <a:ln w="6350">
                                  <a:noFill/>
                                </a:ln>
                              </wps:spPr>
                              <wps:txbx>
                                <w:txbxContent>
                                  <w:p w14:paraId="76E4F107" w14:textId="77F352C5" w:rsidR="00BC41A5" w:rsidRDefault="003D7C10" w:rsidP="00BC41A5">
                                    <w:pPr>
                                      <w:jc w:val="center"/>
                                    </w:pPr>
                                    <w:r>
                                      <w:t>4</w:t>
                                    </w:r>
                                    <w:r w:rsidR="00BC41A5">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0774714" name="Text Box 27"/>
                              <wps:cNvSpPr txBox="1"/>
                              <wps:spPr>
                                <a:xfrm>
                                  <a:off x="1773534" y="0"/>
                                  <a:ext cx="350194" cy="274600"/>
                                </a:xfrm>
                                <a:prstGeom prst="rect">
                                  <a:avLst/>
                                </a:prstGeom>
                                <a:noFill/>
                                <a:ln w="6350">
                                  <a:noFill/>
                                </a:ln>
                              </wps:spPr>
                              <wps:txbx>
                                <w:txbxContent>
                                  <w:p w14:paraId="2FE0126B" w14:textId="471B7F51" w:rsidR="00BC41A5" w:rsidRDefault="003D7C10" w:rsidP="00BC41A5">
                                    <w:pPr>
                                      <w:jc w:val="center"/>
                                    </w:pPr>
                                    <w:r>
                                      <w:t>4</w:t>
                                    </w:r>
                                    <w:r w:rsidR="00BC41A5">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812309673" name="Arrow: Right 21"/>
                        <wps:cNvSpPr/>
                        <wps:spPr>
                          <a:xfrm rot="5400000">
                            <a:off x="1885232" y="4214964"/>
                            <a:ext cx="507430" cy="379859"/>
                          </a:xfrm>
                          <a:prstGeom prst="right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C92212" id="Group 15" o:spid="_x0000_s1027" style="position:absolute;margin-left:0;margin-top:0;width:336.5pt;height:486.5pt;z-index:251658240;mso-position-horizontal:center;mso-position-horizontal-relative:margin" coordsize="42735,61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">
                <v:group id="Group 2" o:spid="_x0000_s1028" style="position:absolute;width:42735;height:39866" coordorigin="" coordsize="42735,39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">
                  <v:group id="Group 26" o:spid="_x0000_s1029" style="position:absolute;width:42735;height:18103" coordorigin="" coordsize="45720,19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">
                    <v:group id="Group 17" o:spid="_x0000_s1030" style="position:absolute;width:45720;height:12319" coordorigin="" coordsize="45720,1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">
                      <v:group id="_x0000_s1031" style="position:absolute;width:45720;height:12319" coordorigin="" coordsize="45720,12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">
                        <v:group id="Group 12" o:spid="_x0000_s1032" style="position:absolute;left:5397;width:22860;height:9144" coordorigin=""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">
                          <v:group id="Group 10" o:spid="_x0000_s1033" style="position:absolute;width:34290;height:9207" coordorigin=""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">
                            <v:shape id="Arc 7" o:spid="_x0000_s1034"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35"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type id="_x0000_t32" coordsize="21600,21600" o:spt="32" o:oned="t" path="m,l21600,21600e" filled="f">
                            <v:path arrowok="t" fillok="f" o:connecttype="none"/>
                            <o:lock v:ext="edit" shapetype="t"/>
                          </v:shapetype>
                          <v:shape id="Straight Arrow Connector 11" o:spid="_x0000_s1036"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" strokecolor="#0070c0" strokeweight=".5pt">
                            <v:stroke endarrow="block" joinstyle="miter"/>
                          </v:shape>
                        </v:group>
                        <v:group id="Group 12" o:spid="_x0000_s1037" style="position:absolute;left:16764;top:63;width:22860;height:9144;flip:x"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">
                          <v:group id="Group 10" o:spid="_x0000_s1038"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">
                            <v:shape id="Arc 7" o:spid="_x0000_s1039"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0"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1"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" strokecolor="red" strokeweight=".5pt">
                            <v:stroke endarrow="block" joinstyle="miter"/>
                          </v:shape>
                        </v:group>
                        <v:rect id="Rectangle 1" o:spid="_x0000_s1042" style="position:absolute;top:4826;width:45720;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" filled="f" strokecolor="black [3213]" strokeweight="1pt"/>
                        <v:group id="Group 12" o:spid="_x0000_s1043" style="position:absolute;left:16764;top:3175;width:22860;height:9144;flip: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">
                          <v:group id="Group 10" o:spid="_x0000_s1044"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">
                            <v:shape id="Arc 7" o:spid="_x0000_s1045"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" path="m457200,nsc709705,,914400,767608,914400,1714500r-457200,l457200,xem457200,nfc709705,,914400,767608,914400,1714500e" filled="f" strokecolor="red" strokeweight="1pt">
                              <v:stroke joinstyle="miter"/>
                              <v:path arrowok="t" o:connecttype="custom" o:connectlocs="457200,0;914400,1714500" o:connectangles="0,0"/>
                            </v:shape>
                            <v:shape id="Arc 9" o:spid="_x0000_s1046"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" path="m1714500,nsc2661392,,3429000,204695,3429000,457200r-1714500,l1714500,xem1714500,nfc2661392,,3429000,204695,3429000,457200e" filled="f" strokecolor="red" strokeweight="1pt">
                              <v:stroke joinstyle="miter"/>
                              <v:path arrowok="t" o:connecttype="custom" o:connectlocs="1714500,0;3429000,457200" o:connectangles="0,0"/>
                            </v:shape>
                          </v:group>
                          <v:shape id="Straight Arrow Connector 11" o:spid="_x0000_s1047"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" strokecolor="red" strokeweight=".5pt">
                            <v:stroke endarrow="block" joinstyle="miter"/>
                          </v:shape>
                        </v:group>
                        <v:group id="Group 12" o:spid="_x0000_s1048" style="position:absolute;left:5397;top:3175;width:22860;height:9144;flip:x y"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">
                          <v:group id="Group 10" o:spid="_x0000_s1049" style="position:absolute;width:34290;height:9207" coordsize="3429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">
                            <v:shape id="Arc 7" o:spid="_x0000_s1050" style="position:absolute;left:12573;top:-12510;width:9144;height:34290;rotation:-90;visibility:visible;mso-wrap-style:square;v-text-anchor:middle" coordsize="914400,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" path="m457200,nsc709705,,914400,767608,914400,1714500r-457200,l457200,xem457200,nfc709705,,914400,767608,914400,1714500e" filled="f" strokecolor="#0070c0" strokeweight="1pt">
                              <v:stroke joinstyle="miter"/>
                              <v:path arrowok="t" o:connecttype="custom" o:connectlocs="457200,0;914400,1714500" o:connectangles="0,0"/>
                            </v:shape>
                            <v:shape id="Arc 9" o:spid="_x0000_s1051" style="position:absolute;width:34290;height:9144;visibility:visible;mso-wrap-style:square;v-text-anchor:middle" coordsize="34290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" path="m1714500,nsc2661392,,3429000,204695,3429000,457200r-1714500,l1714500,xem1714500,nfc2661392,,3429000,204695,3429000,457200e" filled="f" strokecolor="#0070c0" strokeweight="1pt">
                              <v:stroke joinstyle="miter"/>
                              <v:path arrowok="t" o:connecttype="custom" o:connectlocs="1714500,0;3429000,457200" o:connectangles="0,0"/>
                            </v:shape>
                          </v:group>
                          <v:shape id="Straight Arrow Connector 11" o:spid="_x0000_s1052" type="#_x0000_t32" style="position:absolute;left:34226;top:4127;width:0;height: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" strokecolor="#0070c0" strokeweight=".5pt">
                            <v:stroke endarrow="block" joinstyle="miter"/>
                          </v:shape>
                        </v:group>
                      </v:group>
                      <v:line id="Straight Connector 16" o:spid="_x0000_s1053" style="position:absolute;visibility:visible;mso-wrap-style:square" from="22542,4826" to="2254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" strokecolor="black [3200]" strokeweight="1pt">
                        <v:stroke joinstyle="miter"/>
                      </v:line>
                      <v:line id="Straight Connector 16" o:spid="_x0000_s1054" style="position:absolute;visibility:visible;mso-wrap-style:square" from="33718,4826" to="33718,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" strokecolor="black [3200]" strokeweight="1pt">
                        <v:stroke joinstyle="miter"/>
                      </v:line>
                      <v:line id="Straight Connector 16" o:spid="_x0000_s1055" style="position:absolute;visibility:visible;mso-wrap-style:square" from="10922,4826" to="10922,7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" strokecolor="black [3200]" strokeweight="1pt">
                        <v:stroke joinstyle="miter"/>
                      </v:line>
                    </v:group>
                    <v:shape id="Text Box 18" o:spid="_x0000_s1056" type="#_x0000_t202" style="position:absolute;top:4826;width:4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" filled="f" stroked="f" strokeweight=".5pt">
                      <v:textbox>
                        <w:txbxContent>
                          <w:p w14:paraId="3A9C088B" w14:textId="77777777" w:rsidR="00216640" w:rsidRDefault="00216640" w:rsidP="00216640">
                            <w:pPr>
                              <w:jc w:val="center"/>
                            </w:pPr>
                            <w:r>
                              <w:t>1A</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57" type="#_x0000_t13" style="position:absolute;left:20049;top:14525;width:5398;height:406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" adj="13468" filled="f" strokecolor="black [3213]" strokeweight="1.5pt"/>
                    <v:shape id="Text Box 18" o:spid="_x0000_s1058" type="#_x0000_t202" style="position:absolute;left:7302;top:4826;width:3620;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" filled="f" stroked="f" strokeweight=".5pt">
                      <v:textbox>
                        <w:txbxContent>
                          <w:p w14:paraId="21ABB469" w14:textId="77777777" w:rsidR="00216640" w:rsidRDefault="00216640" w:rsidP="00216640">
                            <w:pPr>
                              <w:jc w:val="center"/>
                            </w:pPr>
                            <w:r>
                              <w:t>1B</w:t>
                            </w:r>
                          </w:p>
                        </w:txbxContent>
                      </v:textbox>
                    </v:shape>
                    <v:shape id="Text Box 18" o:spid="_x0000_s1059" type="#_x0000_t202" style="position:absolute;left:10985;top:4826;width:4707;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" filled="f" stroked="f" strokeweight=".5pt">
                      <v:textbox>
                        <w:txbxContent>
                          <w:p w14:paraId="315036C4" w14:textId="77777777" w:rsidR="00216640" w:rsidRDefault="00216640" w:rsidP="00216640">
                            <w:pPr>
                              <w:jc w:val="center"/>
                            </w:pPr>
                            <w:r>
                              <w:t>2A</w:t>
                            </w:r>
                          </w:p>
                        </w:txbxContent>
                      </v:textbox>
                    </v:shape>
                    <v:shape id="Text Box 18" o:spid="_x0000_s1060" type="#_x0000_t202" style="position:absolute;left:18923;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" filled="f" stroked="f" strokeweight=".5pt">
                      <v:textbox>
                        <w:txbxContent>
                          <w:p w14:paraId="744C99DA" w14:textId="77777777" w:rsidR="00216640" w:rsidRDefault="00216640" w:rsidP="00216640">
                            <w:pPr>
                              <w:jc w:val="center"/>
                            </w:pPr>
                            <w:r>
                              <w:t>2B</w:t>
                            </w:r>
                          </w:p>
                        </w:txbxContent>
                      </v:textbox>
                    </v:shape>
                    <v:shape id="Text Box 18" o:spid="_x0000_s1061" type="#_x0000_t202" style="position:absolute;left:22542;top:4826;width:486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" filled="f" stroked="f" strokeweight=".5pt">
                      <v:textbox>
                        <w:txbxContent>
                          <w:p w14:paraId="4387F953" w14:textId="77777777" w:rsidR="00216640" w:rsidRDefault="00216640" w:rsidP="00216640">
                            <w:pPr>
                              <w:jc w:val="center"/>
                            </w:pPr>
                            <w:r>
                              <w:t>3A</w:t>
                            </w:r>
                          </w:p>
                        </w:txbxContent>
                      </v:textbox>
                    </v:shape>
                    <v:shape id="Text Box 18" o:spid="_x0000_s1062" type="#_x0000_t202" style="position:absolute;left:30099;top:4826;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" filled="f" stroked="f" strokeweight=".5pt">
                      <v:textbox>
                        <w:txbxContent>
                          <w:p w14:paraId="610FA7A1" w14:textId="77777777" w:rsidR="00216640" w:rsidRDefault="00216640" w:rsidP="00216640">
                            <w:pPr>
                              <w:jc w:val="center"/>
                            </w:pPr>
                            <w:r>
                              <w:t>3B</w:t>
                            </w:r>
                          </w:p>
                        </w:txbxContent>
                      </v:textbox>
                    </v:shape>
                    <v:shape id="Text Box 18" o:spid="_x0000_s1063" type="#_x0000_t202" style="position:absolute;left:33718;top:4826;width:53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" filled="f" stroked="f" strokeweight=".5pt">
                      <v:textbox>
                        <w:txbxContent>
                          <w:p w14:paraId="52FCA4E2" w14:textId="77777777" w:rsidR="00216640" w:rsidRDefault="00216640" w:rsidP="00216640">
                            <w:pPr>
                              <w:jc w:val="center"/>
                            </w:pPr>
                            <w:r>
                              <w:t>4A</w:t>
                            </w:r>
                          </w:p>
                        </w:txbxContent>
                      </v:textbox>
                    </v:shape>
                    <v:shape id="Text Box 18" o:spid="_x0000_s1064" type="#_x0000_t202" style="position:absolute;left:42037;top:4762;width:361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" filled="f" stroked="f" strokeweight=".5pt">
                      <v:textbox>
                        <w:txbxContent>
                          <w:p w14:paraId="74794612" w14:textId="77777777" w:rsidR="00216640" w:rsidRDefault="00216640" w:rsidP="00216640">
                            <w:pPr>
                              <w:jc w:val="center"/>
                            </w:pPr>
                            <w:r>
                              <w:t>4B</w:t>
                            </w:r>
                          </w:p>
                        </w:txbxContent>
                      </v:textbox>
                    </v:shape>
                  </v:group>
                  <v:group id="Group 1" o:spid="_x0000_s1065" style="position:absolute;left:11430;top:19748;width:19587;height:20118" coordsize="19587,20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">
                    <v:group id="Group 37" o:spid="_x0000_s1066" style="position:absolute;width:19587;height:20118" coordsize="20955,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">
                      <v:group id="Group 36" o:spid="_x0000_s1067" style="position:absolute;top:4953;width:20955;height:11493" coordsize="20955,1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">
                        <v:group id="Group 25" o:spid="_x0000_s1068" style="position:absolute;left:63;width:20803;height:11430" coordsize="20802,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">
                          <v:rect id="Rectangle 23" o:spid="_x0000_s1069" style="position:absolute;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" filled="f" strokecolor="black [3213]" strokeweight="1.5pt"/>
                          <v:rect id="Rectangle 23" o:spid="_x0000_s1070" style="position:absolute;left:571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" filled="f" strokecolor="black [3213]" strokeweight="1.5pt"/>
                          <v:rect id="Rectangle 23" o:spid="_x0000_s1071" style="position:absolute;left:11430;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" filled="f" strokecolor="black [3213]" strokeweight="1.5pt"/>
                          <v:rect id="Rectangle 23" o:spid="_x0000_s1072" style="position:absolute;left:17145;width:3657;height:11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" filled="f" strokecolor="black [3213]" strokeweight="1.5pt"/>
                        </v:group>
                        <v:shape id="Text Box 27" o:spid="_x0000_s1073" type="#_x0000_t202" style="position:absolute;left: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" filled="f" stroked="f" strokeweight=".5pt">
                          <v:textbox>
                            <w:txbxContent>
                              <w:p w14:paraId="7B73BC14" w14:textId="77777777" w:rsidR="00216640" w:rsidRDefault="00216640" w:rsidP="00216640">
                                <w:pPr>
                                  <w:jc w:val="center"/>
                                </w:pPr>
                                <w:r>
                                  <w:t>1B</w:t>
                                </w:r>
                              </w:p>
                            </w:txbxContent>
                          </v:textbox>
                        </v:shape>
                        <v:shape id="Text Box 27" o:spid="_x0000_s1074" type="#_x0000_t202" style="position:absolute;top:8572;width:374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" filled="f" stroked="f" strokeweight=".5pt">
                          <v:textbox>
                            <w:txbxContent>
                              <w:p w14:paraId="7298962B" w14:textId="77777777" w:rsidR="00216640" w:rsidRDefault="00216640" w:rsidP="00216640">
                                <w:pPr>
                                  <w:jc w:val="center"/>
                                </w:pPr>
                                <w:r>
                                  <w:t>1A</w:t>
                                </w:r>
                              </w:p>
                            </w:txbxContent>
                          </v:textbox>
                        </v:shape>
                        <v:shape id="Text Box 27" o:spid="_x0000_s1075" type="#_x0000_t202" style="position:absolute;left:5778;top:8445;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" filled="f" stroked="f" strokeweight=".5pt">
                          <v:textbox>
                            <w:txbxContent>
                              <w:p w14:paraId="5ABA0F93" w14:textId="77777777" w:rsidR="00216640" w:rsidRDefault="00216640" w:rsidP="00216640">
                                <w:pPr>
                                  <w:jc w:val="center"/>
                                </w:pPr>
                                <w:r>
                                  <w:t>2A</w:t>
                                </w:r>
                              </w:p>
                            </w:txbxContent>
                          </v:textbox>
                        </v:shape>
                        <v:shape id="Text Box 27" o:spid="_x0000_s1076" type="#_x0000_t202" style="position:absolute;left:5778;top:6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" filled="f" stroked="f" strokeweight=".5pt">
                          <v:textbox>
                            <w:txbxContent>
                              <w:p w14:paraId="6E36C15B" w14:textId="77777777" w:rsidR="00216640" w:rsidRDefault="00216640" w:rsidP="00216640">
                                <w:pPr>
                                  <w:jc w:val="center"/>
                                </w:pPr>
                                <w:r>
                                  <w:t>2B</w:t>
                                </w:r>
                              </w:p>
                            </w:txbxContent>
                          </v:textbox>
                        </v:shape>
                        <v:shape id="Text Box 27" o:spid="_x0000_s1077" type="#_x0000_t202" style="position:absolute;left:11493;top:8572;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" filled="f" stroked="f" strokeweight=".5pt">
                          <v:textbox>
                            <w:txbxContent>
                              <w:p w14:paraId="5C2E7EFC" w14:textId="77777777" w:rsidR="00216640" w:rsidRDefault="00216640" w:rsidP="00216640">
                                <w:pPr>
                                  <w:jc w:val="center"/>
                                </w:pPr>
                                <w:r>
                                  <w:t>3B</w:t>
                                </w:r>
                              </w:p>
                            </w:txbxContent>
                          </v:textbox>
                        </v:shape>
                        <v:shape id="Text Box 27" o:spid="_x0000_s1078" type="#_x0000_t202" style="position:absolute;left:11493;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" filled="f" stroked="f" strokeweight=".5pt">
                          <v:textbox>
                            <w:txbxContent>
                              <w:p w14:paraId="37F7203F" w14:textId="77777777" w:rsidR="00216640" w:rsidRDefault="00216640" w:rsidP="00216640">
                                <w:pPr>
                                  <w:jc w:val="center"/>
                                </w:pPr>
                                <w:r>
                                  <w:t>3A</w:t>
                                </w:r>
                              </w:p>
                            </w:txbxContent>
                          </v:textbox>
                        </v:shape>
                        <v:shape id="Text Box 27" o:spid="_x0000_s1079" type="#_x0000_t202" style="position:absolute;left:17208;top:127;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" filled="f" stroked="f" strokeweight=".5pt">
                          <v:textbox>
                            <w:txbxContent>
                              <w:p w14:paraId="0370040F" w14:textId="77777777" w:rsidR="00216640" w:rsidRDefault="00216640" w:rsidP="00216640">
                                <w:pPr>
                                  <w:jc w:val="center"/>
                                </w:pPr>
                                <w:r>
                                  <w:t>4A</w:t>
                                </w:r>
                              </w:p>
                            </w:txbxContent>
                          </v:textbox>
                        </v:shape>
                        <v:shape id="Text Box 27" o:spid="_x0000_s1080" type="#_x0000_t202" style="position:absolute;left:17208;top:8509;width:374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" filled="f" stroked="f" strokeweight=".5pt">
                          <v:textbox>
                            <w:txbxContent>
                              <w:p w14:paraId="092C66E1" w14:textId="77777777" w:rsidR="00216640" w:rsidRDefault="00216640" w:rsidP="00216640">
                                <w:pPr>
                                  <w:jc w:val="center"/>
                                </w:pPr>
                                <w:r>
                                  <w:t>4B</w:t>
                                </w:r>
                              </w:p>
                            </w:txbxContent>
                          </v:textbox>
                        </v:shape>
                      </v:group>
                      <v:group id="Group 32" o:spid="_x0000_s1081" style="position:absolute;left:1905;top:2222;width:11493;height:2794"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">
                        <v:line id="Straight Connector 28" o:spid="_x0000_s1082"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" strokecolor="#0070c0" strokeweight="1pt">
                          <v:stroke joinstyle="miter"/>
                        </v:line>
                        <v:line id="Straight Connector 29" o:spid="_x0000_s1083"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" strokecolor="#0070c0" strokeweight="1pt">
                          <v:stroke joinstyle="miter"/>
                        </v:line>
                        <v:shape id="Straight Arrow Connector 30" o:spid="_x0000_s1084"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" strokecolor="#0070c0" strokeweight="1pt">
                          <v:stroke endarrow="block" joinstyle="miter"/>
                        </v:shape>
                      </v:group>
                      <v:group id="Group 34" o:spid="_x0000_s1085" style="position:absolute;left:7620;top:16446;width:11493;height:4953"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">
                        <v:line id="Straight Connector 28" o:spid="_x0000_s1086"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" strokecolor="red" strokeweight="1pt">
                          <v:stroke joinstyle="miter"/>
                        </v:line>
                        <v:line id="Straight Connector 29" o:spid="_x0000_s1087"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" strokecolor="red" strokeweight="1pt">
                          <v:stroke joinstyle="miter"/>
                        </v:line>
                        <v:shape id="Straight Arrow Connector 33" o:spid="_x0000_s1088"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" strokecolor="red" strokeweight="1pt">
                          <v:stroke endarrow="block" joinstyle="miter"/>
                        </v:shape>
                      </v:group>
                      <v:group id="Group 32" o:spid="_x0000_s1089" style="position:absolute;left:1841;top:16319;width:11494;height:2794;flip:x y" coordsize="11493,2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">
                        <v:line id="Straight Connector 28" o:spid="_x0000_s1090" style="position:absolute;flip:y;visibility:visible;mso-wrap-style:square" from="63,0" to="63,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" strokecolor="#0070c0" strokeweight="1pt">
                          <v:stroke joinstyle="miter"/>
                        </v:line>
                        <v:line id="Straight Connector 29" o:spid="_x0000_s1091" style="position:absolute;visibility:visible;mso-wrap-style:square" from="0,63" to="1149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" strokecolor="#0070c0" strokeweight="1pt">
                          <v:stroke joinstyle="miter"/>
                        </v:line>
                        <v:shape id="Straight Arrow Connector 30" o:spid="_x0000_s1092" type="#_x0000_t32" style="position:absolute;left:11430;top:63;width:0;height:27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" strokecolor="#0070c0" strokeweight="1pt">
                          <v:stroke endarrow="block" joinstyle="miter"/>
                        </v:shape>
                      </v:group>
                      <v:group id="Group 34" o:spid="_x0000_s1093" style="position:absolute;left:7810;width:11494;height:4953;flip:x y" coordsize="11493,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">
                        <v:line id="Straight Connector 28" o:spid="_x0000_s1094" style="position:absolute;visibility:visible;mso-wrap-style:square" from="63,63" to="6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" strokecolor="red" strokeweight="1pt">
                          <v:stroke joinstyle="miter"/>
                        </v:line>
                        <v:line id="Straight Connector 29" o:spid="_x0000_s1095" style="position:absolute;flip:y;visibility:visible;mso-wrap-style:square" from="0,4889" to="11493,4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" strokecolor="red" strokeweight="1pt">
                          <v:stroke joinstyle="miter"/>
                        </v:line>
                        <v:shape id="Straight Arrow Connector 33" o:spid="_x0000_s1096" type="#_x0000_t32" style="position:absolute;left:11430;width:0;height:48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" strokecolor="red" strokeweight="1pt">
                          <v:stroke endarrow="block" joinstyle="miter"/>
                        </v:shape>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8" o:spid="_x0000_s1097" type="#_x0000_t67" style="position:absolute;left:17335;top:8191;width:1068;height:358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" adj="18379" filled="f" strokecolor="black [3213]" strokeweight="1.5pt"/>
                    <v:shape id="Arrow: Down 38" o:spid="_x0000_s1098" type="#_x0000_t67" style="position:absolute;left:11938;top:8191;width:1068;height:358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" adj="18379" filled="f" strokecolor="black [3213]" strokeweight="1.5pt"/>
                    <v:shape id="Arrow: Down 38" o:spid="_x0000_s1099" type="#_x0000_t67" style="position:absolute;left:6731;top:8191;width:1068;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" adj="18379" filled="f" strokecolor="black [3213]" strokeweight="1.5pt"/>
                    <v:shape id="Arrow: Down 38" o:spid="_x0000_s1100" type="#_x0000_t67" style="position:absolute;left:1270;top:8191;width:1068;height:35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" adj="18379" filled="f" strokecolor="black [3213]" strokeweight="1.5pt"/>
                  </v:group>
                </v:group>
                <v:group id="Group 14" o:spid="_x0000_s1101" style="position:absolute;left:8110;top:48502;width:26344;height:13283" coordsize="26343,1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">
                  <v:group id="Group 10" o:spid="_x0000_s1102" style="position:absolute;width:26343;height:13282" coordsize="26343,1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">
                    <v:group id="Group 9" o:spid="_x0000_s1103" style="position:absolute;width:26142;height:5595" coordsize="26142,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">
                      <v:group id="Group 3" o:spid="_x0000_s1104" style="position:absolute;left:2260;top:2160;width:21705;height:3435" coordsize="21704,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">
                        <v:group id="Group 2" o:spid="_x0000_s1105" style="position:absolute;width:10804;height:3438" coordsize="10804,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">
                          <v:rect id="Rectangle 1" o:spid="_x0000_s1106" style="position:absolute;left:3683;top:-3683;width:3438;height:108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" fillcolor="white [3212]" strokecolor="black [3213]" strokeweight="1.5pt"/>
                          <v:shape id="Arrow: Down 38" o:spid="_x0000_s1107" type="#_x0000_t67" style="position:absolute;left:5047;top:-23;width:1068;height:358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" adj="18378" filled="f" strokecolor="black [3213]" strokeweight="1.5pt"/>
                        </v:group>
                        <v:group id="Group 2" o:spid="_x0000_s1108" style="position:absolute;left:10899;width:10805;height:3438" coordsize="10804,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">
                          <v:rect id="Rectangle 1" o:spid="_x0000_s1109" style="position:absolute;left:3683;top:-3683;width:3438;height:108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" fillcolor="white [3212]" strokecolor="black [3213]" strokeweight="1.5pt"/>
                          <v:shape id="Arrow: Down 38" o:spid="_x0000_s1110" type="#_x0000_t67" style="position:absolute;left:5047;top:-23;width:1068;height:358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" adj="18378" filled="f" strokecolor="black [3213]" strokeweight="1.5pt"/>
                        </v:group>
                      </v:group>
                      <v:group id="Group 8" o:spid="_x0000_s1111" style="position:absolute;width:26142;height:4290" coordsize="26142,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">
                        <v:line id="Straight Connector 4" o:spid="_x0000_s1112" style="position:absolute;flip:x;visibility:visible;mso-wrap-style:square" from="24015,4220" to="26119,4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" strokecolor="#0070c0" strokeweight="1pt">
                          <v:stroke joinstyle="miter"/>
                        </v:line>
                        <v:line id="Straight Connector 4" o:spid="_x0000_s1113" style="position:absolute;flip:x y;visibility:visible;mso-wrap-style:square" from="100,0" to="100,4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" strokecolor="#0070c0" strokeweight="1pt">
                          <v:stroke joinstyle="miter"/>
                        </v:line>
                        <v:line id="Straight Connector 4" o:spid="_x0000_s1114" style="position:absolute;flip:x y;visibility:visible;mso-wrap-style:square" from="0,50" to="261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" strokecolor="#0070c0" strokeweight="1pt">
                          <v:stroke joinstyle="miter"/>
                        </v:line>
                        <v:line id="Straight Connector 4" o:spid="_x0000_s1115" style="position:absolute;flip:x y;visibility:visible;mso-wrap-style:square" from="26125,200" to="26125,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" strokecolor="#0070c0" strokeweight="1pt">
                          <v:stroke joinstyle="miter"/>
                        </v:line>
                        <v:shape id="Straight Arrow Connector 7" o:spid="_x0000_s1116" type="#_x0000_t32" style="position:absolute;left:100;top:4027;width:21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" strokecolor="#0070c0" strokeweight="1pt">
                          <v:stroke endarrow="block" joinstyle="miter"/>
                        </v:shape>
                      </v:group>
                    </v:group>
                    <v:group id="Group 9" o:spid="_x0000_s1117" style="position:absolute;left:200;top:7686;width:26143;height:5596;rotation:180" coordsize="26142,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">
                      <v:group id="Group 3" o:spid="_x0000_s1118" style="position:absolute;left:2260;top:2160;width:21705;height:3435" coordsize="21704,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">
                        <v:group id="Group 2" o:spid="_x0000_s1119" style="position:absolute;width:10804;height:3438" coordsize="10804,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">
                          <v:rect id="Rectangle 1" o:spid="_x0000_s1120" style="position:absolute;left:3683;top:-3683;width:3438;height:108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" fillcolor="white [3212]" strokecolor="black [3213]" strokeweight="1.5pt"/>
                          <v:shape id="Arrow: Down 38" o:spid="_x0000_s1121" type="#_x0000_t67" style="position:absolute;left:5047;top:-23;width:1068;height:358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" adj="18378" filled="f" strokecolor="black [3213]" strokeweight="1.5pt"/>
                        </v:group>
                        <v:group id="Group 2" o:spid="_x0000_s1122" style="position:absolute;left:10899;width:10805;height:3438" coordsize="10804,3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">
                          <v:rect id="Rectangle 1" o:spid="_x0000_s1123" style="position:absolute;left:3683;top:-3683;width:3438;height:108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" fillcolor="white [3212]" strokecolor="black [3213]" strokeweight="1.5pt"/>
                          <v:shape id="Arrow: Down 38" o:spid="_x0000_s1124" type="#_x0000_t67" style="position:absolute;left:5047;top:-23;width:1068;height:358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" adj="18378" filled="f" strokecolor="black [3213]" strokeweight="1.5pt"/>
                        </v:group>
                      </v:group>
                      <v:group id="Group 8" o:spid="_x0000_s1125" style="position:absolute;width:26142;height:4290" coordsize="26142,4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">
                        <v:line id="Straight Connector 4" o:spid="_x0000_s1126" style="position:absolute;flip:x;visibility:visible;mso-wrap-style:square" from="24015,4220" to="26119,4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" strokecolor="red" strokeweight="1pt">
                          <v:stroke joinstyle="miter"/>
                        </v:line>
                        <v:line id="Straight Connector 4" o:spid="_x0000_s1127" style="position:absolute;flip:x y;visibility:visible;mso-wrap-style:square" from="100,0" to="100,4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" strokecolor="red" strokeweight="1pt">
                          <v:stroke joinstyle="miter"/>
                        </v:line>
                        <v:line id="Straight Connector 4" o:spid="_x0000_s1128" style="position:absolute;flip:x y;visibility:visible;mso-wrap-style:square" from="0,50" to="261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" strokecolor="red" strokeweight="1pt">
                          <v:stroke joinstyle="miter"/>
                        </v:line>
                        <v:line id="Straight Connector 4" o:spid="_x0000_s1129" style="position:absolute;flip:x y;visibility:visible;mso-wrap-style:square" from="26125,200" to="26125,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" strokecolor="red" strokeweight="1pt">
                          <v:stroke joinstyle="miter"/>
                        </v:line>
                        <v:shape id="Straight Arrow Connector 7" o:spid="_x0000_s1130" type="#_x0000_t32" style="position:absolute;left:100;top:4027;width:21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" strokecolor="red" strokeweight="1pt">
                          <v:stroke endarrow="block" joinstyle="miter"/>
                        </v:shape>
                      </v:group>
                    </v:group>
                  </v:group>
                  <v:group id="Group 13" o:spid="_x0000_s1131" style="position:absolute;left:2311;top:2411;width:21388;height:8323" coordsize="21388,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">
                    <v:group id="Group 12" o:spid="_x0000_s1132" style="position:absolute;width:21237;height:2796" coordsize="2123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">
                      <v:shape id="Text Box 27" o:spid="_x0000_s1133" type="#_x0000_t202" style="position:absolute;top:50;width:3501;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" filled="f" stroked="f" strokeweight=".5pt">
                        <v:textbox>
                          <w:txbxContent>
                            <w:p w14:paraId="75C14278" w14:textId="6E28CC3F" w:rsidR="006059F5" w:rsidRDefault="006059F5" w:rsidP="006059F5">
                              <w:pPr>
                                <w:jc w:val="center"/>
                              </w:pPr>
                              <w:r>
                                <w:t>1A</w:t>
                              </w:r>
                            </w:p>
                          </w:txbxContent>
                        </v:textbox>
                      </v:shape>
                      <v:shape id="Text Box 27" o:spid="_x0000_s1134" type="#_x0000_t202" style="position:absolute;left:6883;width:350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" filled="f" stroked="f" strokeweight=".5pt">
                        <v:textbox>
                          <w:txbxContent>
                            <w:p w14:paraId="42AB6BFD" w14:textId="3F291D65" w:rsidR="006A57DE" w:rsidRDefault="006A57DE" w:rsidP="006A57DE">
                              <w:pPr>
                                <w:jc w:val="center"/>
                              </w:pPr>
                              <w:r>
                                <w:t>1B</w:t>
                              </w:r>
                            </w:p>
                          </w:txbxContent>
                        </v:textbox>
                      </v:shape>
                      <v:shape id="Text Box 27" o:spid="_x0000_s1135" type="#_x0000_t202" style="position:absolute;left:11002;width:350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" filled="f" stroked="f" strokeweight=".5pt">
                        <v:textbox>
                          <w:txbxContent>
                            <w:p w14:paraId="19DF3D09" w14:textId="0A4AC690" w:rsidR="006A57DE" w:rsidRDefault="006A57DE" w:rsidP="006A57DE">
                              <w:pPr>
                                <w:jc w:val="center"/>
                              </w:pPr>
                              <w:r>
                                <w:t>3A</w:t>
                              </w:r>
                            </w:p>
                          </w:txbxContent>
                        </v:textbox>
                      </v:shape>
                      <v:shape id="Text Box 27" o:spid="_x0000_s1136" type="#_x0000_t202" style="position:absolute;left:17735;width:350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" filled="f" stroked="f" strokeweight=".5pt">
                        <v:textbox>
                          <w:txbxContent>
                            <w:p w14:paraId="6528BCFA" w14:textId="328F4240" w:rsidR="006A57DE" w:rsidRDefault="006A57DE" w:rsidP="006A57DE">
                              <w:pPr>
                                <w:jc w:val="center"/>
                              </w:pPr>
                              <w:r>
                                <w:t>3</w:t>
                              </w:r>
                              <w:r w:rsidR="00BC41A5">
                                <w:t>B</w:t>
                              </w:r>
                            </w:p>
                          </w:txbxContent>
                        </v:textbox>
                      </v:shape>
                    </v:group>
                    <v:group id="Group 12" o:spid="_x0000_s1137" style="position:absolute;left:150;top:5526;width:21238;height:2796" coordsize="2123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">
                      <v:shape id="Text Box 27" o:spid="_x0000_s1138" type="#_x0000_t202" style="position:absolute;top:50;width:3501;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" filled="f" stroked="f" strokeweight=".5pt">
                        <v:textbox>
                          <w:txbxContent>
                            <w:p w14:paraId="036942DF" w14:textId="177EAEBF" w:rsidR="00BC41A5" w:rsidRDefault="00BC41A5" w:rsidP="00BC41A5">
                              <w:pPr>
                                <w:jc w:val="center"/>
                              </w:pPr>
                              <w:r>
                                <w:t>2A</w:t>
                              </w:r>
                            </w:p>
                          </w:txbxContent>
                        </v:textbox>
                      </v:shape>
                      <v:shape id="Text Box 27" o:spid="_x0000_s1139" type="#_x0000_t202" style="position:absolute;left:6883;width:350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" filled="f" stroked="f" strokeweight=".5pt">
                        <v:textbox>
                          <w:txbxContent>
                            <w:p w14:paraId="74DE6324" w14:textId="6903D887" w:rsidR="00BC41A5" w:rsidRDefault="00BC41A5" w:rsidP="00BC41A5">
                              <w:pPr>
                                <w:jc w:val="center"/>
                              </w:pPr>
                              <w:r>
                                <w:t>2B</w:t>
                              </w:r>
                            </w:p>
                          </w:txbxContent>
                        </v:textbox>
                      </v:shape>
                      <v:shape id="Text Box 27" o:spid="_x0000_s1140" type="#_x0000_t202" style="position:absolute;left:11002;width:350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" filled="f" stroked="f" strokeweight=".5pt">
                        <v:textbox>
                          <w:txbxContent>
                            <w:p w14:paraId="76E4F107" w14:textId="77F352C5" w:rsidR="00BC41A5" w:rsidRDefault="003D7C10" w:rsidP="00BC41A5">
                              <w:pPr>
                                <w:jc w:val="center"/>
                              </w:pPr>
                              <w:r>
                                <w:t>4</w:t>
                              </w:r>
                              <w:r w:rsidR="00BC41A5">
                                <w:t>A</w:t>
                              </w:r>
                            </w:p>
                          </w:txbxContent>
                        </v:textbox>
                      </v:shape>
                      <v:shape id="Text Box 27" o:spid="_x0000_s1141" type="#_x0000_t202" style="position:absolute;left:17735;width:350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" filled="f" stroked="f" strokeweight=".5pt">
                        <v:textbox>
                          <w:txbxContent>
                            <w:p w14:paraId="2FE0126B" w14:textId="471B7F51" w:rsidR="00BC41A5" w:rsidRDefault="003D7C10" w:rsidP="00BC41A5">
                              <w:pPr>
                                <w:jc w:val="center"/>
                              </w:pPr>
                              <w:r>
                                <w:t>4</w:t>
                              </w:r>
                              <w:r w:rsidR="00BC41A5">
                                <w:t>B</w:t>
                              </w:r>
                            </w:p>
                          </w:txbxContent>
                        </v:textbox>
                      </v:shape>
                    </v:group>
                  </v:group>
                </v:group>
                <v:shape id="Arrow: Right 21" o:spid="_x0000_s1142" type="#_x0000_t13" style="position:absolute;left:18851;top:42150;width:5075;height:379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" adj="13515" filled="f" strokecolor="black [3213]" strokeweight="1.5pt"/>
                <w10:wrap type="topAndBottom" anchorx="margin"/>
              </v:group>
            </w:pict>
          </mc:Fallback>
        </mc:AlternateContent>
      </w:r>
    </w:p>
    <w:p w14:paraId="285BAE86" w14:textId="77777777" w:rsidR="00FB452E" w:rsidRDefault="00FB452E" w:rsidP="00216640">
      <w:pPr>
        <w:spacing w:line="276" w:lineRule="auto"/>
        <w:rPr>
          <w:noProof/>
        </w:rPr>
      </w:pPr>
    </w:p>
    <w:p w14:paraId="210E7B66" w14:textId="565E76E0" w:rsidR="00216640" w:rsidRDefault="00216640" w:rsidP="009A3382">
      <w:pPr>
        <w:spacing w:line="276" w:lineRule="auto"/>
        <w:ind w:firstLine="720"/>
        <w:rPr>
          <w:rFonts w:cstheme="minorHAnsi"/>
          <w:sz w:val="24"/>
          <w:szCs w:val="24"/>
        </w:rPr>
      </w:pPr>
      <w:del w:id="64" w:author="Michael Alexeev" w:date="2024-02-25T17:02:00Z">
        <w:r w:rsidRPr="00216640" w:rsidDel="009A3382">
          <w:rPr>
            <w:rFonts w:cstheme="minorHAnsi"/>
            <w:sz w:val="24"/>
            <w:szCs w:val="24"/>
          </w:rPr>
          <w:lastRenderedPageBreak/>
          <w:delText>The above diagram</w:delText>
        </w:r>
      </w:del>
      <w:ins w:id="65" w:author="Michael Alexeev" w:date="2024-02-25T17:02:00Z">
        <w:r w:rsidR="009A3382">
          <w:rPr>
            <w:rFonts w:cstheme="minorHAnsi"/>
            <w:sz w:val="24"/>
            <w:szCs w:val="24"/>
          </w:rPr>
          <w:t>Figure 1 above</w:t>
        </w:r>
      </w:ins>
      <w:r w:rsidRPr="00216640">
        <w:rPr>
          <w:rFonts w:cstheme="minorHAnsi"/>
          <w:sz w:val="24"/>
          <w:szCs w:val="24"/>
        </w:rPr>
        <w:t xml:space="preserve"> presents the initial setup. The second diagram in Fig. 1 depicts how </w:t>
      </w:r>
      <w:r w:rsidR="00B427EE">
        <w:rPr>
          <w:rFonts w:cstheme="minorHAnsi"/>
          <w:sz w:val="24"/>
          <w:szCs w:val="24"/>
        </w:rPr>
        <w:t xml:space="preserve">the setup of a </w:t>
      </w:r>
      <w:r w:rsidRPr="00216640">
        <w:rPr>
          <w:rFonts w:cstheme="minorHAnsi"/>
          <w:sz w:val="24"/>
          <w:szCs w:val="24"/>
        </w:rPr>
        <w:t>wash can be thought of as a matrix of four columns. The first and third columns are cycled through by the left hand, and the second and fourth columns are cycled through by the right hand.</w:t>
      </w:r>
      <w:r w:rsidR="006F0E46">
        <w:rPr>
          <w:rFonts w:cstheme="minorHAnsi"/>
          <w:sz w:val="24"/>
          <w:szCs w:val="24"/>
        </w:rPr>
        <w:t xml:space="preserve"> </w:t>
      </w:r>
      <w:r w:rsidR="00DD2058">
        <w:rPr>
          <w:rFonts w:cstheme="minorHAnsi"/>
          <w:sz w:val="24"/>
          <w:szCs w:val="24"/>
        </w:rPr>
        <w:t>We</w:t>
      </w:r>
      <w:r w:rsidR="006F0E46" w:rsidRPr="00DD2058">
        <w:rPr>
          <w:rFonts w:cstheme="minorHAnsi"/>
          <w:sz w:val="24"/>
          <w:szCs w:val="24"/>
        </w:rPr>
        <w:t xml:space="preserve"> note th</w:t>
      </w:r>
      <w:r w:rsidR="004D38F0" w:rsidRPr="00DD2058">
        <w:rPr>
          <w:rFonts w:cstheme="minorHAnsi"/>
          <w:sz w:val="24"/>
          <w:szCs w:val="24"/>
        </w:rPr>
        <w:t xml:space="preserve">at both structures </w:t>
      </w:r>
      <w:r w:rsidR="00DD2058">
        <w:rPr>
          <w:rFonts w:cstheme="minorHAnsi"/>
          <w:sz w:val="24"/>
          <w:szCs w:val="24"/>
        </w:rPr>
        <w:t xml:space="preserve">depicted in Figure 1 </w:t>
      </w:r>
      <w:r w:rsidR="004D38F0" w:rsidRPr="00DD2058">
        <w:rPr>
          <w:rFonts w:cstheme="minorHAnsi"/>
          <w:sz w:val="24"/>
          <w:szCs w:val="24"/>
        </w:rPr>
        <w:t>will be referred to throughout</w:t>
      </w:r>
      <w:r w:rsidR="00DD2058">
        <w:rPr>
          <w:rFonts w:cstheme="minorHAnsi"/>
          <w:sz w:val="24"/>
          <w:szCs w:val="24"/>
        </w:rPr>
        <w:t xml:space="preserve"> this manuscript</w:t>
      </w:r>
      <w:r w:rsidR="004D38F0" w:rsidRPr="00DD2058">
        <w:rPr>
          <w:rFonts w:cstheme="minorHAnsi"/>
          <w:sz w:val="24"/>
          <w:szCs w:val="24"/>
        </w:rPr>
        <w:t xml:space="preserve">. </w:t>
      </w:r>
      <w:r w:rsidR="00FE1228" w:rsidRPr="00DD2058">
        <w:rPr>
          <w:rFonts w:cstheme="minorHAnsi"/>
          <w:sz w:val="24"/>
          <w:szCs w:val="24"/>
        </w:rPr>
        <w:t xml:space="preserve">If a vector is referenced, then it will </w:t>
      </w:r>
      <w:r w:rsidR="00DD2058">
        <w:rPr>
          <w:rFonts w:cstheme="minorHAnsi"/>
          <w:sz w:val="24"/>
          <w:szCs w:val="24"/>
        </w:rPr>
        <w:t xml:space="preserve">either </w:t>
      </w:r>
      <w:r w:rsidR="00FE1228" w:rsidRPr="00DD2058">
        <w:rPr>
          <w:rFonts w:cstheme="minorHAnsi"/>
          <w:sz w:val="24"/>
          <w:szCs w:val="24"/>
        </w:rPr>
        <w:t xml:space="preserve">be the </w:t>
      </w:r>
      <w:r w:rsidR="00DD2058">
        <w:rPr>
          <w:rFonts w:cstheme="minorHAnsi"/>
          <w:sz w:val="24"/>
          <w:szCs w:val="24"/>
        </w:rPr>
        <w:t>“</w:t>
      </w:r>
      <w:r w:rsidR="00FE1228" w:rsidRPr="00DD2058">
        <w:rPr>
          <w:rFonts w:cstheme="minorHAnsi"/>
          <w:sz w:val="24"/>
          <w:szCs w:val="24"/>
        </w:rPr>
        <w:t>left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left hand according to the </w:t>
      </w:r>
      <w:r w:rsidR="00FE1228" w:rsidRPr="00DD2058">
        <w:rPr>
          <w:rFonts w:cstheme="minorHAnsi"/>
          <w:sz w:val="24"/>
          <w:szCs w:val="24"/>
        </w:rPr>
        <w:t xml:space="preserve">blue arrows) or the </w:t>
      </w:r>
      <w:r w:rsidR="00DD2058">
        <w:rPr>
          <w:rFonts w:cstheme="minorHAnsi"/>
          <w:sz w:val="24"/>
          <w:szCs w:val="24"/>
        </w:rPr>
        <w:t>“</w:t>
      </w:r>
      <w:r w:rsidR="00FE1228" w:rsidRPr="00DD2058">
        <w:rPr>
          <w:rFonts w:cstheme="minorHAnsi"/>
          <w:sz w:val="24"/>
          <w:szCs w:val="24"/>
        </w:rPr>
        <w:t>right vector</w:t>
      </w:r>
      <w:r w:rsidR="00DD2058">
        <w:rPr>
          <w:rFonts w:cstheme="minorHAnsi"/>
          <w:sz w:val="24"/>
          <w:szCs w:val="24"/>
        </w:rPr>
        <w:t>”</w:t>
      </w:r>
      <w:r w:rsidR="00FE1228" w:rsidRPr="00DD2058">
        <w:rPr>
          <w:rFonts w:cstheme="minorHAnsi"/>
          <w:sz w:val="24"/>
          <w:szCs w:val="24"/>
        </w:rPr>
        <w:t xml:space="preserve"> (</w:t>
      </w:r>
      <w:r w:rsidR="00DD2058">
        <w:rPr>
          <w:rFonts w:cstheme="minorHAnsi"/>
          <w:sz w:val="24"/>
          <w:szCs w:val="24"/>
        </w:rPr>
        <w:t xml:space="preserve">corresponding to cards moved by the right hand according to the </w:t>
      </w:r>
      <w:r w:rsidR="00FE1228" w:rsidRPr="00DD2058">
        <w:rPr>
          <w:rFonts w:cstheme="minorHAnsi"/>
          <w:sz w:val="24"/>
          <w:szCs w:val="24"/>
        </w:rPr>
        <w:t>red arrows).</w:t>
      </w:r>
      <w:r w:rsidRPr="00216640">
        <w:rPr>
          <w:rFonts w:cstheme="minorHAnsi"/>
          <w:sz w:val="24"/>
          <w:szCs w:val="24"/>
        </w:rPr>
        <w:t xml:space="preserve"> Each completion of a circular movement by a single hand will be referred to as a single wash cycle. </w:t>
      </w:r>
    </w:p>
    <w:p w14:paraId="47FA82EB" w14:textId="77777777" w:rsidR="00C2606A" w:rsidRDefault="00C2606A" w:rsidP="00216640">
      <w:pPr>
        <w:spacing w:line="276" w:lineRule="auto"/>
        <w:rPr>
          <w:rFonts w:cstheme="minorHAnsi"/>
          <w:sz w:val="24"/>
          <w:szCs w:val="24"/>
        </w:rPr>
      </w:pPr>
    </w:p>
    <w:p w14:paraId="3BD65664" w14:textId="0BABD6C0" w:rsidR="00320BB9" w:rsidRPr="00C2606A" w:rsidRDefault="00320BB9" w:rsidP="00216640">
      <w:pPr>
        <w:spacing w:line="276" w:lineRule="auto"/>
        <w:rPr>
          <w:rFonts w:cstheme="minorHAnsi"/>
          <w:i/>
          <w:iCs/>
          <w:sz w:val="24"/>
          <w:szCs w:val="24"/>
        </w:rPr>
      </w:pPr>
      <w:r w:rsidRPr="00C2606A">
        <w:rPr>
          <w:rFonts w:cstheme="minorHAnsi"/>
          <w:i/>
          <w:iCs/>
          <w:sz w:val="24"/>
          <w:szCs w:val="24"/>
        </w:rPr>
        <w:t>Truncated Poisson (</w:t>
      </w:r>
      <w:proofErr w:type="spellStart"/>
      <w:r w:rsidR="00194C40">
        <w:rPr>
          <w:rFonts w:cstheme="minorHAnsi"/>
          <w:i/>
          <w:iCs/>
          <w:sz w:val="24"/>
          <w:szCs w:val="24"/>
        </w:rPr>
        <w:t>t</w:t>
      </w:r>
      <w:r w:rsidRPr="00C2606A">
        <w:rPr>
          <w:rFonts w:cstheme="minorHAnsi"/>
          <w:i/>
          <w:iCs/>
          <w:sz w:val="24"/>
          <w:szCs w:val="24"/>
        </w:rPr>
        <w:t>Pois</w:t>
      </w:r>
      <w:r w:rsidR="00246C72" w:rsidRPr="00C2606A">
        <w:rPr>
          <w:rFonts w:cstheme="minorHAnsi"/>
          <w:i/>
          <w:iCs/>
          <w:sz w:val="24"/>
          <w:szCs w:val="24"/>
        </w:rPr>
        <w:t>son</w:t>
      </w:r>
      <w:proofErr w:type="spellEnd"/>
      <w:r w:rsidRPr="00C2606A">
        <w:rPr>
          <w:rFonts w:cstheme="minorHAnsi"/>
          <w:i/>
          <w:iCs/>
          <w:sz w:val="24"/>
          <w:szCs w:val="24"/>
        </w:rPr>
        <w:t>)</w:t>
      </w:r>
      <w:r w:rsidR="000A4809" w:rsidRPr="00C2606A">
        <w:rPr>
          <w:rFonts w:cstheme="minorHAnsi"/>
          <w:i/>
          <w:iCs/>
          <w:sz w:val="24"/>
          <w:szCs w:val="24"/>
        </w:rPr>
        <w:t xml:space="preserve"> Distribution</w:t>
      </w:r>
    </w:p>
    <w:p w14:paraId="3464A296" w14:textId="2F187BEC" w:rsidR="00320BB9" w:rsidRDefault="009F493E" w:rsidP="00216640">
      <w:pPr>
        <w:spacing w:line="276" w:lineRule="auto"/>
        <w:rPr>
          <w:rFonts w:cstheme="minorHAnsi"/>
          <w:sz w:val="24"/>
          <w:szCs w:val="24"/>
        </w:rPr>
      </w:pPr>
      <w:r w:rsidRPr="00C2606A">
        <w:rPr>
          <w:rFonts w:cstheme="minorHAnsi"/>
          <w:sz w:val="24"/>
          <w:szCs w:val="24"/>
        </w:rPr>
        <w:tab/>
        <w:t xml:space="preserve">To generate random variables within the possible range of a card deck, we </w:t>
      </w:r>
      <w:r w:rsidR="000A4809" w:rsidRPr="00C2606A">
        <w:rPr>
          <w:rFonts w:cstheme="minorHAnsi"/>
          <w:sz w:val="24"/>
          <w:szCs w:val="24"/>
        </w:rPr>
        <w:t>utilize a</w:t>
      </w:r>
      <w:r w:rsidRPr="00C2606A">
        <w:rPr>
          <w:rFonts w:cstheme="minorHAnsi"/>
          <w:sz w:val="24"/>
          <w:szCs w:val="24"/>
        </w:rPr>
        <w:t xml:space="preserve"> truncate</w:t>
      </w:r>
      <w:r w:rsidR="000A4809" w:rsidRPr="00C2606A">
        <w:rPr>
          <w:rFonts w:cstheme="minorHAnsi"/>
          <w:sz w:val="24"/>
          <w:szCs w:val="24"/>
        </w:rPr>
        <w:t>d</w:t>
      </w:r>
      <w:r w:rsidR="00872C2A" w:rsidRPr="00C2606A">
        <w:rPr>
          <w:rFonts w:cstheme="minorHAnsi"/>
          <w:sz w:val="24"/>
          <w:szCs w:val="24"/>
        </w:rPr>
        <w:t xml:space="preserve"> Poisson </w:t>
      </w:r>
      <w:r w:rsidR="000A4809" w:rsidRPr="00C2606A">
        <w:rPr>
          <w:rFonts w:cstheme="minorHAnsi"/>
          <w:sz w:val="24"/>
          <w:szCs w:val="24"/>
        </w:rPr>
        <w:t>distribution</w:t>
      </w:r>
      <w:r w:rsidR="00B427EE">
        <w:rPr>
          <w:rFonts w:cstheme="minorHAnsi"/>
          <w:sz w:val="24"/>
          <w:szCs w:val="24"/>
        </w:rPr>
        <w:t xml:space="preserve"> (</w:t>
      </w:r>
      <w:proofErr w:type="spellStart"/>
      <w:r w:rsidR="00B427EE">
        <w:rPr>
          <w:rFonts w:cstheme="minorHAnsi"/>
          <w:sz w:val="24"/>
          <w:szCs w:val="24"/>
        </w:rPr>
        <w:t>tPoisson</w:t>
      </w:r>
      <w:proofErr w:type="spellEnd"/>
      <w:r w:rsidR="00B427EE">
        <w:rPr>
          <w:rFonts w:cstheme="minorHAnsi"/>
          <w:sz w:val="24"/>
          <w:szCs w:val="24"/>
        </w:rPr>
        <w:t>)</w:t>
      </w:r>
      <w:r w:rsidR="00872C2A" w:rsidRPr="00C2606A">
        <w:rPr>
          <w:rFonts w:cstheme="minorHAnsi"/>
          <w:sz w:val="24"/>
          <w:szCs w:val="24"/>
        </w:rPr>
        <w:t>.</w:t>
      </w:r>
      <w:r w:rsidR="000A4809" w:rsidRPr="00C2606A">
        <w:rPr>
          <w:rFonts w:cstheme="minorHAnsi"/>
          <w:sz w:val="24"/>
          <w:szCs w:val="24"/>
        </w:rPr>
        <w:t xml:space="preserve"> We appeal to this distribution because </w:t>
      </w:r>
      <w:r w:rsidR="006D7C9B" w:rsidRPr="00C2606A">
        <w:rPr>
          <w:rFonts w:cstheme="minorHAnsi"/>
          <w:sz w:val="24"/>
          <w:szCs w:val="24"/>
        </w:rPr>
        <w:t>its right-skewed nature</w:t>
      </w:r>
      <w:r w:rsidR="00D17B47" w:rsidRPr="00C2606A">
        <w:rPr>
          <w:rFonts w:cstheme="minorHAnsi"/>
          <w:sz w:val="24"/>
          <w:szCs w:val="24"/>
        </w:rPr>
        <w:t xml:space="preserve"> </w:t>
      </w:r>
      <w:r w:rsidR="006D7C9B" w:rsidRPr="00C2606A">
        <w:rPr>
          <w:rFonts w:cstheme="minorHAnsi"/>
          <w:sz w:val="24"/>
          <w:szCs w:val="24"/>
        </w:rPr>
        <w:t xml:space="preserve">represents the processes in which we are using it, whereby smaller values should be more likely </w:t>
      </w:r>
      <w:r w:rsidR="00283A44" w:rsidRPr="00C2606A">
        <w:rPr>
          <w:rFonts w:cstheme="minorHAnsi"/>
          <w:sz w:val="24"/>
          <w:szCs w:val="24"/>
        </w:rPr>
        <w:t>to occur</w:t>
      </w:r>
      <w:r w:rsidR="00D17B47" w:rsidRPr="00C2606A">
        <w:rPr>
          <w:rFonts w:cstheme="minorHAnsi"/>
          <w:sz w:val="24"/>
          <w:szCs w:val="24"/>
        </w:rPr>
        <w:t xml:space="preserve"> (as described in more detail below)</w:t>
      </w:r>
      <w:r w:rsidR="00283A44" w:rsidRPr="00C2606A">
        <w:rPr>
          <w:rFonts w:cstheme="minorHAnsi"/>
          <w:sz w:val="24"/>
          <w:szCs w:val="24"/>
        </w:rPr>
        <w:t>.</w:t>
      </w:r>
      <w:r w:rsidR="00872C2A" w:rsidRPr="00C2606A">
        <w:rPr>
          <w:rFonts w:cstheme="minorHAnsi"/>
          <w:sz w:val="24"/>
          <w:szCs w:val="24"/>
        </w:rPr>
        <w:t xml:space="preserve"> </w:t>
      </w:r>
      <w:r w:rsidR="00283A44" w:rsidRPr="00C2606A">
        <w:rPr>
          <w:rFonts w:cstheme="minorHAnsi"/>
          <w:sz w:val="24"/>
          <w:szCs w:val="24"/>
        </w:rPr>
        <w:t>We truncate it to</w:t>
      </w:r>
      <w:r w:rsidR="004F2FA5" w:rsidRPr="00C2606A">
        <w:rPr>
          <w:rFonts w:cstheme="minorHAnsi"/>
          <w:sz w:val="24"/>
          <w:szCs w:val="24"/>
        </w:rPr>
        <w:t xml:space="preserve"> </w:t>
      </w:r>
      <w:r w:rsidR="00283A44" w:rsidRPr="00C2606A">
        <w:rPr>
          <w:rFonts w:cstheme="minorHAnsi"/>
          <w:sz w:val="24"/>
          <w:szCs w:val="24"/>
        </w:rPr>
        <w:t>appropriate value</w:t>
      </w:r>
      <w:r w:rsidR="004F2FA5" w:rsidRPr="00C2606A">
        <w:rPr>
          <w:rFonts w:cstheme="minorHAnsi"/>
          <w:sz w:val="24"/>
          <w:szCs w:val="24"/>
        </w:rPr>
        <w:t>s</w:t>
      </w:r>
      <w:r w:rsidR="00283A44" w:rsidRPr="00C2606A">
        <w:rPr>
          <w:rFonts w:cstheme="minorHAnsi"/>
          <w:sz w:val="24"/>
          <w:szCs w:val="24"/>
        </w:rPr>
        <w:t xml:space="preserve"> as needed</w:t>
      </w:r>
      <w:r w:rsidR="004F2FA5" w:rsidRPr="00C2606A">
        <w:rPr>
          <w:rFonts w:cstheme="minorHAnsi"/>
          <w:sz w:val="24"/>
          <w:szCs w:val="24"/>
        </w:rPr>
        <w:t>, such as from 1 to 52 when all positive values up to the full size of the deck are possible</w:t>
      </w:r>
      <w:r w:rsidR="007D4648" w:rsidRPr="00C2606A">
        <w:rPr>
          <w:rFonts w:cstheme="minorHAnsi"/>
          <w:sz w:val="24"/>
          <w:szCs w:val="24"/>
        </w:rPr>
        <w:t xml:space="preserve">. </w:t>
      </w:r>
      <w:r w:rsidR="004F2FA5" w:rsidRPr="00C2606A">
        <w:rPr>
          <w:rFonts w:cstheme="minorHAnsi"/>
          <w:sz w:val="24"/>
          <w:szCs w:val="24"/>
        </w:rPr>
        <w:t>In this case, the probability mass function becomes</w:t>
      </w:r>
      <w:r w:rsidR="00FD0C8A" w:rsidRPr="00C2606A">
        <w:rPr>
          <w:rFonts w:cstheme="minorHAnsi"/>
          <w:sz w:val="24"/>
          <w:szCs w:val="24"/>
        </w:rPr>
        <w:t>:</w:t>
      </w:r>
    </w:p>
    <w:p w14:paraId="021B395E" w14:textId="12D8AC80" w:rsidR="00FD0C8A" w:rsidRPr="00216640" w:rsidRDefault="00FD0C8A" w:rsidP="00FD0C8A">
      <w:pPr>
        <w:spacing w:line="276" w:lineRule="auto"/>
        <w:ind w:firstLine="720"/>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X=x</m:t>
              </m:r>
            </m:e>
          </m:d>
          <m:r>
            <w:rPr>
              <w:rFonts w:ascii="Cambria Math" w:hAnsi="Cambria Math" w:cstheme="minorHAnsi"/>
              <w:sz w:val="24"/>
              <w:szCs w:val="24"/>
            </w:rPr>
            <m:t>=</m:t>
          </m:r>
          <m:f>
            <m:fPr>
              <m:ctrlPr>
                <w:rPr>
                  <w:rFonts w:ascii="Cambria Math" w:hAnsi="Cambria Math" w:cstheme="minorHAnsi"/>
                  <w:i/>
                  <w:sz w:val="24"/>
                  <w:szCs w:val="24"/>
                </w:rPr>
              </m:ctrlPr>
            </m:fPr>
            <m:num>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x</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x!</m:t>
                  </m:r>
                </m:den>
              </m:f>
            </m:num>
            <m:den>
              <m:nary>
                <m:naryPr>
                  <m:chr m:val="∑"/>
                  <m:limLoc m:val="undOvr"/>
                  <m:ctrlPr>
                    <w:rPr>
                      <w:rFonts w:ascii="Cambria Math" w:hAnsi="Cambria Math" w:cstheme="minorHAnsi"/>
                      <w:i/>
                      <w:sz w:val="24"/>
                      <w:szCs w:val="24"/>
                    </w:rPr>
                  </m:ctrlPr>
                </m:naryPr>
                <m:sub>
                  <m:r>
                    <w:rPr>
                      <w:rFonts w:ascii="Cambria Math" w:hAnsi="Cambria Math" w:cstheme="minorHAnsi"/>
                      <w:sz w:val="24"/>
                      <w:szCs w:val="24"/>
                    </w:rPr>
                    <m:t>y=1</m:t>
                  </m:r>
                </m:sub>
                <m:sup>
                  <m:r>
                    <w:rPr>
                      <w:rFonts w:ascii="Cambria Math" w:hAnsi="Cambria Math" w:cstheme="minorHAnsi"/>
                      <w:sz w:val="24"/>
                      <w:szCs w:val="24"/>
                    </w:rPr>
                    <m:t>52</m:t>
                  </m:r>
                </m:sup>
                <m:e>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λ</m:t>
                          </m:r>
                        </m:e>
                        <m:sup>
                          <m:r>
                            <w:rPr>
                              <w:rFonts w:ascii="Cambria Math" w:hAnsi="Cambria Math" w:cstheme="minorHAnsi"/>
                              <w:sz w:val="24"/>
                              <w:szCs w:val="24"/>
                            </w:rPr>
                            <m:t>y</m:t>
                          </m:r>
                        </m:sup>
                      </m:sSup>
                      <m:sSup>
                        <m:sSupPr>
                          <m:ctrlPr>
                            <w:rPr>
                              <w:rFonts w:ascii="Cambria Math" w:hAnsi="Cambria Math" w:cstheme="minorHAnsi"/>
                              <w:i/>
                              <w:sz w:val="24"/>
                              <w:szCs w:val="24"/>
                            </w:rPr>
                          </m:ctrlPr>
                        </m:sSupPr>
                        <m:e>
                          <m:r>
                            <w:rPr>
                              <w:rFonts w:ascii="Cambria Math" w:hAnsi="Cambria Math" w:cstheme="minorHAnsi"/>
                              <w:sz w:val="24"/>
                              <w:szCs w:val="24"/>
                            </w:rPr>
                            <m:t>e</m:t>
                          </m:r>
                        </m:e>
                        <m:sup>
                          <m:r>
                            <w:rPr>
                              <w:rFonts w:ascii="Cambria Math" w:hAnsi="Cambria Math" w:cstheme="minorHAnsi"/>
                              <w:sz w:val="24"/>
                              <w:szCs w:val="24"/>
                            </w:rPr>
                            <m:t>-λ</m:t>
                          </m:r>
                        </m:sup>
                      </m:sSup>
                    </m:num>
                    <m:den>
                      <m:r>
                        <w:rPr>
                          <w:rFonts w:ascii="Cambria Math" w:hAnsi="Cambria Math" w:cstheme="minorHAnsi"/>
                          <w:sz w:val="24"/>
                          <w:szCs w:val="24"/>
                        </w:rPr>
                        <m:t>y!</m:t>
                      </m:r>
                    </m:den>
                  </m:f>
                </m:e>
              </m:nary>
            </m:den>
          </m:f>
          <m:r>
            <w:rPr>
              <w:rFonts w:ascii="Cambria Math" w:hAnsi="Cambria Math" w:cstheme="minorHAnsi"/>
              <w:sz w:val="24"/>
              <w:szCs w:val="24"/>
            </w:rPr>
            <m:t>, where 1≤x≤52.</m:t>
          </m:r>
        </m:oMath>
      </m:oMathPara>
    </w:p>
    <w:p w14:paraId="218BB8EC" w14:textId="79F2BB18" w:rsidR="00FD0C8A" w:rsidRDefault="00C2606A" w:rsidP="00216640">
      <w:pPr>
        <w:spacing w:line="276" w:lineRule="auto"/>
        <w:rPr>
          <w:rFonts w:cstheme="minorHAnsi"/>
          <w:sz w:val="24"/>
          <w:szCs w:val="24"/>
        </w:rPr>
      </w:pPr>
      <w:r>
        <w:rPr>
          <w:rFonts w:cstheme="minorHAnsi"/>
          <w:sz w:val="24"/>
          <w:szCs w:val="24"/>
        </w:rPr>
        <w:t xml:space="preserve">Although it would be possible to instead use a Binomial distribution, we would still have to truncate it </w:t>
      </w:r>
      <w:r w:rsidR="001E07EB">
        <w:rPr>
          <w:rFonts w:cstheme="minorHAnsi"/>
          <w:sz w:val="24"/>
          <w:szCs w:val="24"/>
        </w:rPr>
        <w:t>since we do not</w:t>
      </w:r>
      <w:r>
        <w:rPr>
          <w:rFonts w:cstheme="minorHAnsi"/>
          <w:sz w:val="24"/>
          <w:szCs w:val="24"/>
        </w:rPr>
        <w:t xml:space="preserve"> want to include 0 as a possible value</w:t>
      </w:r>
      <w:r w:rsidR="001E07EB">
        <w:rPr>
          <w:rFonts w:cstheme="minorHAnsi"/>
          <w:sz w:val="24"/>
          <w:szCs w:val="24"/>
        </w:rPr>
        <w:t xml:space="preserve"> in any of our situations</w:t>
      </w:r>
      <w:r>
        <w:rPr>
          <w:rFonts w:cstheme="minorHAnsi"/>
          <w:sz w:val="24"/>
          <w:szCs w:val="24"/>
        </w:rPr>
        <w:t>. Additionally, for any given desired mean value, the truncated Poisson distribution gives us a higher variance</w:t>
      </w:r>
      <w:r w:rsidR="001E07EB">
        <w:rPr>
          <w:rFonts w:cstheme="minorHAnsi"/>
          <w:sz w:val="24"/>
          <w:szCs w:val="24"/>
        </w:rPr>
        <w:t xml:space="preserve"> than </w:t>
      </w:r>
      <w:r w:rsidR="00146842">
        <w:rPr>
          <w:rFonts w:cstheme="minorHAnsi"/>
          <w:sz w:val="24"/>
          <w:szCs w:val="24"/>
        </w:rPr>
        <w:t>a</w:t>
      </w:r>
      <w:r w:rsidR="001E07EB">
        <w:rPr>
          <w:rFonts w:cstheme="minorHAnsi"/>
          <w:sz w:val="24"/>
          <w:szCs w:val="24"/>
        </w:rPr>
        <w:t xml:space="preserve"> truncated Binomial distribution would</w:t>
      </w:r>
      <w:r>
        <w:rPr>
          <w:rFonts w:cstheme="minorHAnsi"/>
          <w:sz w:val="24"/>
          <w:szCs w:val="24"/>
        </w:rPr>
        <w:t xml:space="preserve">, thus making higher values slightly more likely than they would be with a corresponding truncated Binomial distribution, which better matches what we aim to simulate in each of the instances described further below. </w:t>
      </w:r>
    </w:p>
    <w:p w14:paraId="10E671DD" w14:textId="77777777" w:rsidR="00C2606A" w:rsidRPr="00320BB9" w:rsidRDefault="00C2606A" w:rsidP="00216640">
      <w:pPr>
        <w:spacing w:line="276" w:lineRule="auto"/>
        <w:rPr>
          <w:rFonts w:cstheme="minorHAnsi"/>
          <w:sz w:val="24"/>
          <w:szCs w:val="24"/>
        </w:rPr>
      </w:pPr>
    </w:p>
    <w:p w14:paraId="43A0BCD7" w14:textId="3F09A341" w:rsidR="00216640" w:rsidRPr="00216640" w:rsidRDefault="00FB7356" w:rsidP="00216640">
      <w:pPr>
        <w:spacing w:line="276" w:lineRule="auto"/>
        <w:rPr>
          <w:rFonts w:cstheme="minorHAnsi"/>
          <w:i/>
          <w:iCs/>
          <w:sz w:val="24"/>
          <w:szCs w:val="24"/>
        </w:rPr>
      </w:pPr>
      <w:r>
        <w:rPr>
          <w:rFonts w:cstheme="minorHAnsi"/>
          <w:i/>
          <w:iCs/>
          <w:sz w:val="24"/>
          <w:szCs w:val="24"/>
        </w:rPr>
        <w:t>Roll</w:t>
      </w:r>
    </w:p>
    <w:p w14:paraId="69473418" w14:textId="62CCC92D" w:rsidR="00216640" w:rsidRDefault="00216640" w:rsidP="00B274B4">
      <w:pPr>
        <w:spacing w:line="276" w:lineRule="auto"/>
        <w:ind w:firstLine="720"/>
        <w:rPr>
          <w:rFonts w:cstheme="minorHAnsi"/>
          <w:sz w:val="24"/>
          <w:szCs w:val="24"/>
        </w:rPr>
      </w:pPr>
      <w:r w:rsidRPr="00216640">
        <w:rPr>
          <w:rFonts w:cstheme="minorHAnsi"/>
          <w:sz w:val="24"/>
          <w:szCs w:val="24"/>
        </w:rPr>
        <w:t xml:space="preserve">As one hand moves </w:t>
      </w:r>
      <w:r w:rsidR="00EE507F">
        <w:rPr>
          <w:rFonts w:cstheme="minorHAnsi"/>
          <w:sz w:val="24"/>
          <w:szCs w:val="24"/>
        </w:rPr>
        <w:t>in its circular motion for the wash</w:t>
      </w:r>
      <w:r w:rsidRPr="00216640">
        <w:rPr>
          <w:rFonts w:cstheme="minorHAnsi"/>
          <w:sz w:val="24"/>
          <w:szCs w:val="24"/>
        </w:rPr>
        <w:t xml:space="preserve">, </w:t>
      </w:r>
      <w:r w:rsidR="00EE507F">
        <w:rPr>
          <w:rFonts w:cstheme="minorHAnsi"/>
          <w:sz w:val="24"/>
          <w:szCs w:val="24"/>
        </w:rPr>
        <w:t xml:space="preserve">cards move with it in a manner depicted in the bottom panel of Figure 1. We prescribe this motion to </w:t>
      </w:r>
      <w:r w:rsidR="00F962A0">
        <w:rPr>
          <w:rFonts w:cstheme="minorHAnsi"/>
          <w:sz w:val="24"/>
          <w:szCs w:val="24"/>
        </w:rPr>
        <w:t>essentially shift the vector by some number of steps; for example, if the number of steps is four, then the card starting in position 1 moves to position 5; the card starting in position 2 moves to position 6, and so on. Cards that started towards the back of the vector wrap around to move to the front of the vector.</w:t>
      </w:r>
      <w:r w:rsidRPr="00216640">
        <w:rPr>
          <w:rFonts w:cstheme="minorHAnsi"/>
          <w:sz w:val="24"/>
          <w:szCs w:val="24"/>
        </w:rPr>
        <w:t xml:space="preserve"> This motion continues until the wash cycles are completed. </w:t>
      </w:r>
      <w:r w:rsidR="00194C40">
        <w:rPr>
          <w:rFonts w:cstheme="minorHAnsi"/>
          <w:sz w:val="24"/>
          <w:szCs w:val="24"/>
        </w:rPr>
        <w:t xml:space="preserve">Based on (Black, </w:t>
      </w:r>
      <w:r w:rsidR="00194C40">
        <w:rPr>
          <w:rFonts w:cstheme="minorHAnsi"/>
          <w:sz w:val="24"/>
          <w:szCs w:val="24"/>
        </w:rPr>
        <w:lastRenderedPageBreak/>
        <w:t>2020), we assume that</w:t>
      </w:r>
      <w:r w:rsidRPr="00216640">
        <w:rPr>
          <w:rFonts w:cstheme="minorHAnsi"/>
          <w:sz w:val="24"/>
          <w:szCs w:val="24"/>
        </w:rPr>
        <w:t xml:space="preserve"> approximately four wash cycles are completed by each hand</w:t>
      </w:r>
      <w:r w:rsidR="00194C40">
        <w:rPr>
          <w:rFonts w:cstheme="minorHAnsi"/>
          <w:sz w:val="24"/>
          <w:szCs w:val="24"/>
        </w:rPr>
        <w:t xml:space="preserve"> (for a total of eight wash cycles altogether)</w:t>
      </w:r>
      <w:r w:rsidRPr="00216640">
        <w:rPr>
          <w:rFonts w:cstheme="minorHAnsi"/>
          <w:sz w:val="24"/>
          <w:szCs w:val="24"/>
        </w:rPr>
        <w:t xml:space="preserve">. The number of </w:t>
      </w:r>
      <w:r w:rsidR="00F962A0">
        <w:rPr>
          <w:rFonts w:cstheme="minorHAnsi"/>
          <w:sz w:val="24"/>
          <w:szCs w:val="24"/>
        </w:rPr>
        <w:t>steps</w:t>
      </w:r>
      <w:r w:rsidRPr="00216640">
        <w:rPr>
          <w:rFonts w:cstheme="minorHAnsi"/>
          <w:sz w:val="24"/>
          <w:szCs w:val="24"/>
        </w:rPr>
        <w:t xml:space="preserve"> by which a single wash cycle moves its cards </w:t>
      </w:r>
      <w:r w:rsidR="00EE507F">
        <w:rPr>
          <w:rFonts w:cstheme="minorHAnsi"/>
          <w:sz w:val="24"/>
          <w:szCs w:val="24"/>
        </w:rPr>
        <w:t xml:space="preserve">is randomly generated according to a </w:t>
      </w:r>
      <w:proofErr w:type="spellStart"/>
      <w:r w:rsidR="00EE507F">
        <w:rPr>
          <w:rFonts w:cstheme="minorHAnsi"/>
          <w:sz w:val="24"/>
          <w:szCs w:val="24"/>
        </w:rPr>
        <w:t>tPo</w:t>
      </w:r>
      <w:r w:rsidRPr="00216640">
        <w:rPr>
          <w:rFonts w:cstheme="minorHAnsi"/>
          <w:sz w:val="24"/>
          <w:szCs w:val="24"/>
        </w:rPr>
        <w:t>isson</w:t>
      </w:r>
      <w:proofErr w:type="spellEnd"/>
      <w:r w:rsidRPr="00216640">
        <w:rPr>
          <w:rFonts w:cstheme="minorHAnsi"/>
          <w:sz w:val="24"/>
          <w:szCs w:val="24"/>
        </w:rPr>
        <w:t xml:space="preserve"> distribution</w:t>
      </w:r>
      <w:r w:rsidR="00EE507F">
        <w:rPr>
          <w:rFonts w:cstheme="minorHAnsi"/>
          <w:sz w:val="24"/>
          <w:szCs w:val="24"/>
        </w:rPr>
        <w:t>,</w:t>
      </w:r>
      <w:r w:rsidRPr="00216640">
        <w:rPr>
          <w:rFonts w:cstheme="minorHAnsi"/>
          <w:sz w:val="24"/>
          <w:szCs w:val="24"/>
        </w:rPr>
        <w:t xml:space="preserve"> with </w:t>
      </w:r>
      <w:r w:rsidR="00EE507F">
        <w:rPr>
          <w:rFonts w:cstheme="minorHAnsi"/>
          <w:sz w:val="24"/>
          <w:szCs w:val="24"/>
        </w:rPr>
        <w:t xml:space="preserve">a </w:t>
      </w:r>
      <w:r w:rsidRPr="00216640">
        <w:rPr>
          <w:rFonts w:cstheme="minorHAnsi"/>
          <w:sz w:val="24"/>
          <w:szCs w:val="24"/>
        </w:rPr>
        <w:t xml:space="preserve">minimum </w:t>
      </w:r>
      <w:r w:rsidR="00EE507F">
        <w:rPr>
          <w:rFonts w:cstheme="minorHAnsi"/>
          <w:sz w:val="24"/>
          <w:szCs w:val="24"/>
        </w:rPr>
        <w:t xml:space="preserve">of </w:t>
      </w:r>
      <w:r w:rsidRPr="00216640">
        <w:rPr>
          <w:rFonts w:cstheme="minorHAnsi"/>
          <w:sz w:val="24"/>
          <w:szCs w:val="24"/>
        </w:rPr>
        <w:t xml:space="preserve">one card and </w:t>
      </w:r>
      <w:r w:rsidR="00EE507F">
        <w:rPr>
          <w:rFonts w:cstheme="minorHAnsi"/>
          <w:sz w:val="24"/>
          <w:szCs w:val="24"/>
        </w:rPr>
        <w:t xml:space="preserve">a </w:t>
      </w:r>
      <w:r w:rsidRPr="00216640">
        <w:rPr>
          <w:rFonts w:cstheme="minorHAnsi"/>
          <w:sz w:val="24"/>
          <w:szCs w:val="24"/>
        </w:rPr>
        <w:t xml:space="preserve">maximum </w:t>
      </w:r>
      <w:r w:rsidR="00EE507F">
        <w:rPr>
          <w:rFonts w:cstheme="minorHAnsi"/>
          <w:sz w:val="24"/>
          <w:szCs w:val="24"/>
        </w:rPr>
        <w:t>set by the number of cards in the vector of interest (left or right)</w:t>
      </w:r>
      <w:r w:rsidRPr="00216640">
        <w:rPr>
          <w:rFonts w:cstheme="minorHAnsi"/>
          <w:sz w:val="24"/>
          <w:szCs w:val="24"/>
        </w:rPr>
        <w:t xml:space="preserve">. </w:t>
      </w:r>
      <w:r w:rsidR="00EE507F">
        <w:rPr>
          <w:rFonts w:cstheme="minorHAnsi"/>
          <w:sz w:val="24"/>
          <w:szCs w:val="24"/>
        </w:rPr>
        <w:t>That is, f</w:t>
      </w:r>
      <w:r w:rsidRPr="00216640">
        <w:rPr>
          <w:rFonts w:cstheme="minorHAnsi"/>
          <w:sz w:val="24"/>
          <w:szCs w:val="24"/>
        </w:rPr>
        <w:t xml:space="preserve">or both the left-hand and right-hand cycles, the number of elements by which cards shift is </w:t>
      </w:r>
      <m:oMath>
        <m:r>
          <w:rPr>
            <w:rFonts w:ascii="Cambria Math" w:hAnsi="Cambria Math" w:cstheme="minorHAnsi"/>
            <w:sz w:val="24"/>
            <w:szCs w:val="24"/>
          </w:rPr>
          <m:t>X~tPoisson(λ=3, max=vec_len)</m:t>
        </m:r>
      </m:oMath>
      <w:r w:rsidR="00EE507F">
        <w:rPr>
          <w:rFonts w:cstheme="minorHAnsi"/>
          <w:sz w:val="24"/>
          <w:szCs w:val="24"/>
        </w:rPr>
        <w:t xml:space="preserve"> where </w:t>
      </w:r>
      <w:proofErr w:type="spellStart"/>
      <w:r w:rsidR="00EE507F" w:rsidRPr="00EE507F">
        <w:rPr>
          <w:rFonts w:cstheme="minorHAnsi"/>
          <w:i/>
          <w:iCs/>
          <w:sz w:val="24"/>
          <w:szCs w:val="24"/>
        </w:rPr>
        <w:t>vec_len</w:t>
      </w:r>
      <w:proofErr w:type="spellEnd"/>
      <w:r w:rsidR="00EE507F">
        <w:rPr>
          <w:rFonts w:cstheme="minorHAnsi"/>
          <w:sz w:val="24"/>
          <w:szCs w:val="24"/>
        </w:rPr>
        <w:t xml:space="preserve"> is the number of cards in the vector in question.</w:t>
      </w:r>
    </w:p>
    <w:p w14:paraId="78A2D4D2" w14:textId="77777777" w:rsidR="00EE507F" w:rsidRPr="00216640" w:rsidRDefault="00EE507F" w:rsidP="00B274B4">
      <w:pPr>
        <w:spacing w:line="276" w:lineRule="auto"/>
        <w:ind w:firstLine="720"/>
        <w:rPr>
          <w:rFonts w:cstheme="minorHAnsi"/>
          <w:sz w:val="24"/>
          <w:szCs w:val="24"/>
        </w:rPr>
      </w:pPr>
    </w:p>
    <w:p w14:paraId="6BA666F7" w14:textId="4F8B6876" w:rsidR="00216640" w:rsidRPr="00216640" w:rsidRDefault="009B6E15" w:rsidP="00216640">
      <w:pPr>
        <w:spacing w:line="276" w:lineRule="auto"/>
        <w:rPr>
          <w:rFonts w:cstheme="minorHAnsi"/>
          <w:i/>
          <w:iCs/>
          <w:sz w:val="24"/>
          <w:szCs w:val="24"/>
        </w:rPr>
      </w:pPr>
      <w:r>
        <w:rPr>
          <w:rFonts w:cstheme="minorHAnsi"/>
          <w:i/>
          <w:iCs/>
          <w:sz w:val="24"/>
          <w:szCs w:val="24"/>
        </w:rPr>
        <w:t>Slice</w:t>
      </w:r>
    </w:p>
    <w:p w14:paraId="208607B7" w14:textId="654EBAC8" w:rsidR="00DF2DDB" w:rsidRDefault="00216640" w:rsidP="00216640">
      <w:pPr>
        <w:spacing w:line="276" w:lineRule="auto"/>
        <w:ind w:firstLine="720"/>
        <w:rPr>
          <w:rFonts w:cstheme="minorHAnsi"/>
          <w:sz w:val="24"/>
          <w:szCs w:val="24"/>
        </w:rPr>
      </w:pPr>
      <w:r w:rsidRPr="00216640">
        <w:rPr>
          <w:rFonts w:cstheme="minorHAnsi"/>
          <w:sz w:val="24"/>
          <w:szCs w:val="24"/>
        </w:rPr>
        <w:t>With</w:t>
      </w:r>
      <w:r w:rsidR="00265377">
        <w:rPr>
          <w:rFonts w:cstheme="minorHAnsi"/>
          <w:sz w:val="24"/>
          <w:szCs w:val="24"/>
        </w:rPr>
        <w:t>in</w:t>
      </w:r>
      <w:r w:rsidRPr="00216640">
        <w:rPr>
          <w:rFonts w:cstheme="minorHAnsi"/>
          <w:sz w:val="24"/>
          <w:szCs w:val="24"/>
        </w:rPr>
        <w:t xml:space="preserve"> each </w:t>
      </w:r>
      <w:r w:rsidR="00DF2DDB">
        <w:rPr>
          <w:rFonts w:cstheme="minorHAnsi"/>
          <w:sz w:val="24"/>
          <w:szCs w:val="24"/>
        </w:rPr>
        <w:t xml:space="preserve">wash </w:t>
      </w:r>
      <w:r w:rsidRPr="00216640">
        <w:rPr>
          <w:rFonts w:cstheme="minorHAnsi"/>
          <w:sz w:val="24"/>
          <w:szCs w:val="24"/>
        </w:rPr>
        <w:t xml:space="preserve">cycle, </w:t>
      </w:r>
      <w:r w:rsidR="00DF2DDB">
        <w:rPr>
          <w:rFonts w:cstheme="minorHAnsi"/>
          <w:sz w:val="24"/>
          <w:szCs w:val="24"/>
        </w:rPr>
        <w:t>some cards will move from one vector to the other due to the movement of the dealer’s hands. We call this movement a “slice.” We also distinguish between what we call an “inner slice” and an “outer slice,” whereby an inner slice refers to cards moving from one inner column to the other (i.e. column 2 to column 3 or vice-versa</w:t>
      </w:r>
      <w:r w:rsidR="00F209BE">
        <w:rPr>
          <w:rFonts w:cstheme="minorHAnsi"/>
          <w:sz w:val="24"/>
          <w:szCs w:val="24"/>
        </w:rPr>
        <w:t xml:space="preserve"> depending on whether it is a left-hand or right-hand wash cycle</w:t>
      </w:r>
      <w:r w:rsidR="00DF2DDB">
        <w:rPr>
          <w:rFonts w:cstheme="minorHAnsi"/>
          <w:sz w:val="24"/>
          <w:szCs w:val="24"/>
        </w:rPr>
        <w:t xml:space="preserve">), and an outer slice refers to cards moving </w:t>
      </w:r>
      <w:r w:rsidR="00F209BE">
        <w:rPr>
          <w:rFonts w:cstheme="minorHAnsi"/>
          <w:sz w:val="24"/>
          <w:szCs w:val="24"/>
        </w:rPr>
        <w:t>from</w:t>
      </w:r>
      <w:r w:rsidR="00DF2DDB">
        <w:rPr>
          <w:rFonts w:cstheme="minorHAnsi"/>
          <w:sz w:val="24"/>
          <w:szCs w:val="24"/>
        </w:rPr>
        <w:t xml:space="preserve"> an outer </w:t>
      </w:r>
      <w:r w:rsidR="00F209BE">
        <w:rPr>
          <w:rFonts w:cstheme="minorHAnsi"/>
          <w:sz w:val="24"/>
          <w:szCs w:val="24"/>
        </w:rPr>
        <w:t>column to</w:t>
      </w:r>
      <w:r w:rsidR="00DF2DDB">
        <w:rPr>
          <w:rFonts w:cstheme="minorHAnsi"/>
          <w:sz w:val="24"/>
          <w:szCs w:val="24"/>
        </w:rPr>
        <w:t xml:space="preserve"> an inner column (i.e. column 1 to column 2 during a left-hand wash cycle</w:t>
      </w:r>
      <w:r w:rsidR="00D57926">
        <w:rPr>
          <w:rFonts w:cstheme="minorHAnsi"/>
          <w:sz w:val="24"/>
          <w:szCs w:val="24"/>
        </w:rPr>
        <w:t>, or</w:t>
      </w:r>
      <w:r w:rsidR="00DF2DDB">
        <w:rPr>
          <w:rFonts w:cstheme="minorHAnsi"/>
          <w:sz w:val="24"/>
          <w:szCs w:val="24"/>
        </w:rPr>
        <w:t xml:space="preserve"> column </w:t>
      </w:r>
      <w:r w:rsidR="00D57926">
        <w:rPr>
          <w:rFonts w:cstheme="minorHAnsi"/>
          <w:sz w:val="24"/>
          <w:szCs w:val="24"/>
        </w:rPr>
        <w:t>4</w:t>
      </w:r>
      <w:r w:rsidR="00DF2DDB">
        <w:rPr>
          <w:rFonts w:cstheme="minorHAnsi"/>
          <w:sz w:val="24"/>
          <w:szCs w:val="24"/>
        </w:rPr>
        <w:t xml:space="preserve"> to column </w:t>
      </w:r>
      <w:r w:rsidR="00D57926">
        <w:rPr>
          <w:rFonts w:cstheme="minorHAnsi"/>
          <w:sz w:val="24"/>
          <w:szCs w:val="24"/>
        </w:rPr>
        <w:t>3</w:t>
      </w:r>
      <w:r w:rsidR="00DF2DDB">
        <w:rPr>
          <w:rFonts w:cstheme="minorHAnsi"/>
          <w:sz w:val="24"/>
          <w:szCs w:val="24"/>
        </w:rPr>
        <w:t xml:space="preserve"> during a right-hand wash).</w:t>
      </w:r>
    </w:p>
    <w:p w14:paraId="00B300FB" w14:textId="274C8E44" w:rsidR="007E6616" w:rsidRDefault="00DF2DDB" w:rsidP="004E3E95">
      <w:pPr>
        <w:spacing w:line="276" w:lineRule="auto"/>
        <w:ind w:firstLine="720"/>
        <w:rPr>
          <w:rFonts w:cstheme="minorHAnsi"/>
          <w:sz w:val="24"/>
          <w:szCs w:val="24"/>
        </w:rPr>
      </w:pPr>
      <w:r>
        <w:rPr>
          <w:rFonts w:cstheme="minorHAnsi"/>
          <w:sz w:val="24"/>
          <w:szCs w:val="24"/>
        </w:rPr>
        <w:t xml:space="preserve">We assume that an inner slice will occur more frequently, due to the nature of the </w:t>
      </w:r>
      <w:r w:rsidR="00624D92">
        <w:rPr>
          <w:rFonts w:cstheme="minorHAnsi"/>
          <w:sz w:val="24"/>
          <w:szCs w:val="24"/>
        </w:rPr>
        <w:t xml:space="preserve">hand </w:t>
      </w:r>
      <w:r>
        <w:rPr>
          <w:rFonts w:cstheme="minorHAnsi"/>
          <w:sz w:val="24"/>
          <w:szCs w:val="24"/>
        </w:rPr>
        <w:t>movement during any given wash cycle</w:t>
      </w:r>
      <w:r w:rsidR="00F01DFC">
        <w:rPr>
          <w:rFonts w:cstheme="minorHAnsi"/>
          <w:sz w:val="24"/>
          <w:szCs w:val="24"/>
        </w:rPr>
        <w:t>,</w:t>
      </w:r>
      <w:r w:rsidR="00624D92">
        <w:rPr>
          <w:rFonts w:cstheme="minorHAnsi"/>
          <w:sz w:val="24"/>
          <w:szCs w:val="24"/>
        </w:rPr>
        <w:t xml:space="preserve"> whereby card mingling appears to occur more frequently with cards that are in the middle of the wash space as opposed to the outer area</w:t>
      </w:r>
      <w:r>
        <w:rPr>
          <w:rFonts w:cstheme="minorHAnsi"/>
          <w:sz w:val="24"/>
          <w:szCs w:val="24"/>
        </w:rPr>
        <w:t xml:space="preserve">. Specifically, we generate a Bernoulli random variable dictating that an inner slice will occur 70% of the time, with an outer slice occurring the remaining 30% of the time. </w:t>
      </w:r>
      <w:r w:rsidR="00F209BE">
        <w:rPr>
          <w:rFonts w:cstheme="minorHAnsi"/>
          <w:sz w:val="24"/>
          <w:szCs w:val="24"/>
        </w:rPr>
        <w:t xml:space="preserve">Then, </w:t>
      </w:r>
      <w:r w:rsidR="00624D92">
        <w:rPr>
          <w:rFonts w:cstheme="minorHAnsi"/>
          <w:sz w:val="24"/>
          <w:szCs w:val="24"/>
        </w:rPr>
        <w:t xml:space="preserve">the number of cards that slice from </w:t>
      </w:r>
      <w:r w:rsidR="004E3E95">
        <w:rPr>
          <w:rFonts w:cstheme="minorHAnsi"/>
          <w:sz w:val="24"/>
          <w:szCs w:val="24"/>
        </w:rPr>
        <w:t>the donor</w:t>
      </w:r>
      <w:r w:rsidR="00624D92">
        <w:rPr>
          <w:rFonts w:cstheme="minorHAnsi"/>
          <w:sz w:val="24"/>
          <w:szCs w:val="24"/>
        </w:rPr>
        <w:t xml:space="preserve"> column into </w:t>
      </w:r>
      <w:r w:rsidR="004E3E95">
        <w:rPr>
          <w:rFonts w:cstheme="minorHAnsi"/>
          <w:sz w:val="24"/>
          <w:szCs w:val="24"/>
        </w:rPr>
        <w:t>the receiver column</w:t>
      </w:r>
      <w:r w:rsidR="00624D92">
        <w:rPr>
          <w:rFonts w:cstheme="minorHAnsi"/>
          <w:sz w:val="24"/>
          <w:szCs w:val="24"/>
        </w:rPr>
        <w:t xml:space="preserve"> is determined by a truncated Poisson distribution with λ=4, and a maximum value equal to </w:t>
      </w:r>
      <w:r w:rsidR="004E3E95">
        <w:rPr>
          <w:rFonts w:cstheme="minorHAnsi"/>
          <w:sz w:val="24"/>
          <w:szCs w:val="24"/>
        </w:rPr>
        <w:t xml:space="preserve">the length of the donor column minus </w:t>
      </w:r>
      <w:r w:rsidR="00174D2E">
        <w:rPr>
          <w:rFonts w:cstheme="minorHAnsi"/>
          <w:sz w:val="24"/>
          <w:szCs w:val="24"/>
        </w:rPr>
        <w:t>two</w:t>
      </w:r>
      <w:r w:rsidR="004E3E95">
        <w:rPr>
          <w:rFonts w:cstheme="minorHAnsi"/>
          <w:sz w:val="24"/>
          <w:szCs w:val="24"/>
        </w:rPr>
        <w:t xml:space="preserve">. We subtract </w:t>
      </w:r>
      <w:r w:rsidR="00174D2E">
        <w:rPr>
          <w:rFonts w:cstheme="minorHAnsi"/>
          <w:sz w:val="24"/>
          <w:szCs w:val="24"/>
        </w:rPr>
        <w:t>two</w:t>
      </w:r>
      <w:r w:rsidR="004E3E95">
        <w:rPr>
          <w:rFonts w:cstheme="minorHAnsi"/>
          <w:sz w:val="24"/>
          <w:szCs w:val="24"/>
        </w:rPr>
        <w:t xml:space="preserve"> because the cards to be donated come from the middle of the donor column, and we restrict it such that the </w:t>
      </w:r>
      <w:r w:rsidR="00174D2E">
        <w:rPr>
          <w:rFonts w:cstheme="minorHAnsi"/>
          <w:sz w:val="24"/>
          <w:szCs w:val="24"/>
        </w:rPr>
        <w:t xml:space="preserve">two </w:t>
      </w:r>
      <w:r w:rsidR="004E3E95">
        <w:rPr>
          <w:rFonts w:cstheme="minorHAnsi"/>
          <w:sz w:val="24"/>
          <w:szCs w:val="24"/>
        </w:rPr>
        <w:t xml:space="preserve">bookending cards of the column must remain. </w:t>
      </w:r>
      <w:r w:rsidR="0095144F" w:rsidRPr="004E3E95">
        <w:rPr>
          <w:rFonts w:cstheme="minorHAnsi"/>
          <w:sz w:val="24"/>
          <w:szCs w:val="24"/>
        </w:rPr>
        <w:t xml:space="preserve">The </w:t>
      </w:r>
      <w:r w:rsidR="004E3E95" w:rsidRPr="004E3E95">
        <w:rPr>
          <w:rFonts w:cstheme="minorHAnsi"/>
          <w:sz w:val="24"/>
          <w:szCs w:val="24"/>
        </w:rPr>
        <w:t xml:space="preserve">cards that </w:t>
      </w:r>
      <w:r w:rsidR="0095144F" w:rsidRPr="004E3E95">
        <w:rPr>
          <w:rFonts w:cstheme="minorHAnsi"/>
          <w:sz w:val="24"/>
          <w:szCs w:val="24"/>
        </w:rPr>
        <w:t xml:space="preserve">slice </w:t>
      </w:r>
      <w:r w:rsidR="004E3E95" w:rsidRPr="004E3E95">
        <w:rPr>
          <w:rFonts w:cstheme="minorHAnsi"/>
          <w:sz w:val="24"/>
          <w:szCs w:val="24"/>
        </w:rPr>
        <w:t>from one column to another are</w:t>
      </w:r>
      <w:r w:rsidR="0095144F" w:rsidRPr="004E3E95">
        <w:rPr>
          <w:rFonts w:cstheme="minorHAnsi"/>
          <w:sz w:val="24"/>
          <w:szCs w:val="24"/>
        </w:rPr>
        <w:t xml:space="preserve"> always a neighboring grouping of cards because</w:t>
      </w:r>
      <w:r w:rsidR="00261799" w:rsidRPr="004E3E95">
        <w:rPr>
          <w:rFonts w:cstheme="minorHAnsi"/>
          <w:sz w:val="24"/>
          <w:szCs w:val="24"/>
        </w:rPr>
        <w:t>,</w:t>
      </w:r>
      <w:r w:rsidR="0095144F" w:rsidRPr="004E3E95">
        <w:rPr>
          <w:rFonts w:cstheme="minorHAnsi"/>
          <w:sz w:val="24"/>
          <w:szCs w:val="24"/>
        </w:rPr>
        <w:t xml:space="preserve"> as seen </w:t>
      </w:r>
      <w:r w:rsidR="004E3E95" w:rsidRPr="004E3E95">
        <w:rPr>
          <w:rFonts w:cstheme="minorHAnsi"/>
          <w:sz w:val="24"/>
          <w:szCs w:val="24"/>
        </w:rPr>
        <w:t xml:space="preserve">in </w:t>
      </w:r>
      <w:r w:rsidR="00261799" w:rsidRPr="004E3E95">
        <w:rPr>
          <w:rFonts w:cstheme="minorHAnsi"/>
          <w:sz w:val="24"/>
          <w:szCs w:val="24"/>
        </w:rPr>
        <w:t xml:space="preserve">(Black, 2020), </w:t>
      </w:r>
      <w:r w:rsidR="00E51077" w:rsidRPr="004E3E95">
        <w:rPr>
          <w:rFonts w:cstheme="minorHAnsi"/>
          <w:sz w:val="24"/>
          <w:szCs w:val="24"/>
        </w:rPr>
        <w:t>most cards tend to stick in small groups despite being shuffled around.</w:t>
      </w:r>
    </w:p>
    <w:p w14:paraId="1ADFEE40" w14:textId="77777777" w:rsidR="004E3E95" w:rsidRPr="00216640" w:rsidRDefault="004E3E95" w:rsidP="004E3E95">
      <w:pPr>
        <w:spacing w:line="276" w:lineRule="auto"/>
        <w:ind w:firstLine="720"/>
        <w:rPr>
          <w:rFonts w:cstheme="minorHAnsi"/>
          <w:sz w:val="24"/>
          <w:szCs w:val="24"/>
        </w:rPr>
      </w:pPr>
    </w:p>
    <w:p w14:paraId="0B332A26" w14:textId="77777777" w:rsidR="00216640" w:rsidRPr="00216640" w:rsidRDefault="00216640" w:rsidP="00216640">
      <w:pPr>
        <w:spacing w:line="276" w:lineRule="auto"/>
        <w:rPr>
          <w:rFonts w:cstheme="minorHAnsi"/>
          <w:i/>
          <w:iCs/>
          <w:sz w:val="24"/>
          <w:szCs w:val="24"/>
        </w:rPr>
      </w:pPr>
      <w:r w:rsidRPr="00216640">
        <w:rPr>
          <w:rFonts w:cstheme="minorHAnsi"/>
          <w:i/>
          <w:iCs/>
          <w:sz w:val="24"/>
          <w:szCs w:val="24"/>
        </w:rPr>
        <w:t>Gathering cards</w:t>
      </w:r>
    </w:p>
    <w:p w14:paraId="007A25AC" w14:textId="694B0E76" w:rsidR="000F35E8" w:rsidRDefault="00216640" w:rsidP="00216640">
      <w:pPr>
        <w:spacing w:line="276" w:lineRule="auto"/>
        <w:rPr>
          <w:rFonts w:cstheme="minorHAnsi"/>
          <w:sz w:val="24"/>
          <w:szCs w:val="24"/>
        </w:rPr>
      </w:pPr>
      <w:r w:rsidRPr="00216640">
        <w:rPr>
          <w:rFonts w:cstheme="minorHAnsi"/>
          <w:sz w:val="24"/>
          <w:szCs w:val="24"/>
        </w:rPr>
        <w:tab/>
        <w:t>Once approximately four cycles have been performed by each hand</w:t>
      </w:r>
      <w:r w:rsidR="005A5DAE">
        <w:rPr>
          <w:rFonts w:cstheme="minorHAnsi"/>
          <w:sz w:val="24"/>
          <w:szCs w:val="24"/>
        </w:rPr>
        <w:t xml:space="preserve"> as noted above</w:t>
      </w:r>
      <w:r w:rsidRPr="00216640">
        <w:rPr>
          <w:rFonts w:cstheme="minorHAnsi"/>
          <w:sz w:val="24"/>
          <w:szCs w:val="24"/>
        </w:rPr>
        <w:t xml:space="preserve">, the cards are then gathered back into a single deck. </w:t>
      </w:r>
      <w:r w:rsidR="00CB151D">
        <w:rPr>
          <w:rFonts w:cstheme="minorHAnsi"/>
          <w:sz w:val="24"/>
          <w:szCs w:val="24"/>
        </w:rPr>
        <w:t>For as long as</w:t>
      </w:r>
      <w:r w:rsidRPr="00216640">
        <w:rPr>
          <w:rFonts w:cstheme="minorHAnsi"/>
          <w:sz w:val="24"/>
          <w:szCs w:val="24"/>
        </w:rPr>
        <w:t xml:space="preserve"> cards remain in at least one column, </w:t>
      </w:r>
      <w:r w:rsidR="001736AB">
        <w:rPr>
          <w:rFonts w:cstheme="minorHAnsi"/>
          <w:sz w:val="24"/>
          <w:szCs w:val="24"/>
        </w:rPr>
        <w:t>we select one of these columns at random</w:t>
      </w:r>
      <w:r w:rsidR="00DE54F9">
        <w:rPr>
          <w:rFonts w:cstheme="minorHAnsi"/>
          <w:sz w:val="24"/>
          <w:szCs w:val="24"/>
        </w:rPr>
        <w:t xml:space="preserve"> with a slight preference for inner columns</w:t>
      </w:r>
      <w:r w:rsidR="001736AB">
        <w:rPr>
          <w:rFonts w:cstheme="minorHAnsi"/>
          <w:sz w:val="24"/>
          <w:szCs w:val="24"/>
        </w:rPr>
        <w:t xml:space="preserve">, and move some number of </w:t>
      </w:r>
      <w:r w:rsidR="00DE54F9">
        <w:rPr>
          <w:rFonts w:cstheme="minorHAnsi"/>
          <w:sz w:val="24"/>
          <w:szCs w:val="24"/>
        </w:rPr>
        <w:t>cards from the selected column</w:t>
      </w:r>
      <w:r w:rsidR="001736AB">
        <w:rPr>
          <w:rFonts w:cstheme="minorHAnsi"/>
          <w:sz w:val="24"/>
          <w:szCs w:val="24"/>
        </w:rPr>
        <w:t xml:space="preserve"> to the top of the deck. </w:t>
      </w:r>
      <w:r w:rsidR="00CB151D">
        <w:rPr>
          <w:rFonts w:cstheme="minorHAnsi"/>
          <w:sz w:val="24"/>
          <w:szCs w:val="24"/>
        </w:rPr>
        <w:t xml:space="preserve">This number is selected at random </w:t>
      </w:r>
      <w:r w:rsidR="00DE54F9">
        <w:rPr>
          <w:rFonts w:cstheme="minorHAnsi"/>
          <w:sz w:val="24"/>
          <w:szCs w:val="24"/>
        </w:rPr>
        <w:t>from a</w:t>
      </w:r>
      <w:r w:rsidR="00F153B2">
        <w:rPr>
          <w:rFonts w:cstheme="minorHAnsi"/>
          <w:sz w:val="24"/>
          <w:szCs w:val="24"/>
        </w:rPr>
        <w:t xml:space="preserve"> </w:t>
      </w:r>
      <m:oMath>
        <m:r>
          <w:rPr>
            <w:rFonts w:ascii="Cambria Math" w:hAnsi="Cambria Math" w:cstheme="minorHAnsi"/>
            <w:sz w:val="24"/>
            <w:szCs w:val="24"/>
          </w:rPr>
          <m:t>Binomial</m:t>
        </m:r>
        <m:d>
          <m:dPr>
            <m:ctrlPr>
              <w:rPr>
                <w:rFonts w:ascii="Cambria Math" w:hAnsi="Cambria Math" w:cstheme="minorHAnsi"/>
                <w:i/>
                <w:sz w:val="24"/>
                <w:szCs w:val="24"/>
              </w:rPr>
            </m:ctrlPr>
          </m:dPr>
          <m:e>
            <m:r>
              <w:rPr>
                <w:rFonts w:ascii="Cambria Math" w:hAnsi="Cambria Math" w:cstheme="minorHAnsi"/>
                <w:sz w:val="24"/>
                <w:szCs w:val="24"/>
              </w:rPr>
              <m:t>n=L,p=0.5</m:t>
            </m:r>
          </m:e>
        </m:d>
      </m:oMath>
      <w:r w:rsidR="00DE54F9">
        <w:rPr>
          <w:rFonts w:cstheme="minorHAnsi"/>
          <w:sz w:val="24"/>
          <w:szCs w:val="24"/>
        </w:rPr>
        <w:t xml:space="preserve"> </w:t>
      </w:r>
      <w:r w:rsidR="00F153B2">
        <w:rPr>
          <w:rFonts w:cstheme="minorHAnsi"/>
          <w:sz w:val="24"/>
          <w:szCs w:val="24"/>
        </w:rPr>
        <w:t xml:space="preserve">distribution, where L is the currently </w:t>
      </w:r>
      <w:r w:rsidR="00F153B2">
        <w:rPr>
          <w:rFonts w:cstheme="minorHAnsi"/>
          <w:sz w:val="24"/>
          <w:szCs w:val="24"/>
        </w:rPr>
        <w:lastRenderedPageBreak/>
        <w:t>length of the chosen vector. We continue choosing a column and cards from the selected column in this manner until all columns are empty and the deck is full of all 52 cards.</w:t>
      </w:r>
    </w:p>
    <w:p w14:paraId="423F1DEC" w14:textId="220EC04F" w:rsidR="008D64F3" w:rsidRPr="004A7CBB" w:rsidRDefault="004A7CBB" w:rsidP="00216640">
      <w:pPr>
        <w:spacing w:line="276" w:lineRule="auto"/>
        <w:rPr>
          <w:rFonts w:cstheme="minorHAnsi"/>
          <w:sz w:val="24"/>
          <w:szCs w:val="24"/>
        </w:rPr>
      </w:pPr>
      <w:r>
        <w:rPr>
          <w:noProof/>
        </w:rPr>
        <mc:AlternateContent>
          <mc:Choice Requires="wps">
            <w:drawing>
              <wp:anchor distT="45720" distB="45720" distL="114300" distR="114300" simplePos="0" relativeHeight="251653120" behindDoc="0" locked="0" layoutInCell="1" allowOverlap="1" wp14:anchorId="15E3A484" wp14:editId="53F0AD4E">
                <wp:simplePos x="0" y="0"/>
                <wp:positionH relativeFrom="margin">
                  <wp:align>right</wp:align>
                </wp:positionH>
                <wp:positionV relativeFrom="paragraph">
                  <wp:posOffset>1350070</wp:posOffset>
                </wp:positionV>
                <wp:extent cx="5915660" cy="2984500"/>
                <wp:effectExtent l="0" t="0" r="2794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984500"/>
                        </a:xfrm>
                        <a:prstGeom prst="rect">
                          <a:avLst/>
                        </a:prstGeom>
                        <a:solidFill>
                          <a:srgbClr val="FFFFFF"/>
                        </a:solidFill>
                        <a:ln w="9525">
                          <a:solidFill>
                            <a:srgbClr val="000000"/>
                          </a:solidFill>
                          <a:miter lim="800000"/>
                          <a:headEnd/>
                          <a:tailEnd/>
                        </a:ln>
                      </wps:spPr>
                      <wps:txb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left</w:t>
                            </w:r>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TPois(λ=3)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TPois(λ=3)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A484" id="Text Box 2" o:spid="_x0000_s1143" type="#_x0000_t202" style="position:absolute;margin-left:414.6pt;margin-top:106.3pt;width:465.8pt;height:235pt;z-index:251653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">
                <v:textbox>
                  <w:txbxContent>
                    <w:p w14:paraId="029B9AE0" w14:textId="77777777" w:rsidR="004A7CBB" w:rsidRPr="00ED0F7F" w:rsidRDefault="004A7CBB" w:rsidP="004A7CBB">
                      <w:pPr>
                        <w:spacing w:line="276" w:lineRule="auto"/>
                        <w:rPr>
                          <w:rFonts w:cstheme="minorHAnsi"/>
                          <w:i/>
                          <w:iCs/>
                          <w:sz w:val="24"/>
                          <w:szCs w:val="24"/>
                        </w:rPr>
                      </w:pPr>
                      <w:r>
                        <w:rPr>
                          <w:rFonts w:cstheme="minorHAnsi"/>
                          <w:b/>
                          <w:bCs/>
                          <w:i/>
                          <w:iCs/>
                          <w:sz w:val="24"/>
                          <w:szCs w:val="24"/>
                        </w:rPr>
                        <w:t xml:space="preserve">Algorithm 1: </w:t>
                      </w:r>
                      <w:r>
                        <w:rPr>
                          <w:rFonts w:cstheme="minorHAnsi"/>
                          <w:i/>
                          <w:iCs/>
                          <w:sz w:val="24"/>
                          <w:szCs w:val="24"/>
                        </w:rPr>
                        <w:t>wash</w:t>
                      </w:r>
                    </w:p>
                    <w:p w14:paraId="26912D90"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Input</w:t>
                      </w:r>
                      <w:r w:rsidRPr="000A6240">
                        <w:rPr>
                          <w:rFonts w:cstheme="minorHAnsi"/>
                          <w:b/>
                          <w:bCs/>
                          <w:sz w:val="24"/>
                          <w:szCs w:val="24"/>
                        </w:rPr>
                        <w:t>:</w:t>
                      </w:r>
                      <w:r>
                        <w:rPr>
                          <w:rFonts w:cstheme="minorHAnsi"/>
                          <w:sz w:val="24"/>
                          <w:szCs w:val="24"/>
                        </w:rPr>
                        <w:t xml:space="preserve"> </w:t>
                      </w:r>
                      <w:r w:rsidRPr="00BF23EC">
                        <w:rPr>
                          <w:rFonts w:cstheme="minorHAnsi"/>
                          <w:b/>
                          <w:bCs/>
                          <w:sz w:val="24"/>
                          <w:szCs w:val="24"/>
                        </w:rPr>
                        <w:t>deck</w:t>
                      </w:r>
                      <w:r>
                        <w:rPr>
                          <w:rFonts w:cstheme="minorHAnsi"/>
                          <w:sz w:val="24"/>
                          <w:szCs w:val="24"/>
                        </w:rPr>
                        <w:t>, cycles</w:t>
                      </w:r>
                    </w:p>
                    <w:p w14:paraId="2A8DAAE8" w14:textId="77777777" w:rsidR="004A7CBB" w:rsidRDefault="004A7CBB" w:rsidP="004A7CBB">
                      <w:pPr>
                        <w:tabs>
                          <w:tab w:val="left" w:pos="360"/>
                          <w:tab w:val="left" w:pos="720"/>
                          <w:tab w:val="left" w:pos="1080"/>
                        </w:tabs>
                        <w:spacing w:after="0" w:line="276" w:lineRule="auto"/>
                        <w:rPr>
                          <w:rFonts w:cstheme="minorHAnsi"/>
                          <w:sz w:val="24"/>
                          <w:szCs w:val="24"/>
                        </w:rPr>
                      </w:pPr>
                      <w:r w:rsidRPr="00BF23EC">
                        <w:rPr>
                          <w:rFonts w:cstheme="minorHAnsi"/>
                          <w:sz w:val="24"/>
                          <w:szCs w:val="24"/>
                          <w:u w:val="single"/>
                        </w:rPr>
                        <w:t>Output</w:t>
                      </w:r>
                      <w:r w:rsidRPr="000A6240">
                        <w:rPr>
                          <w:rFonts w:cstheme="minorHAnsi"/>
                          <w:b/>
                          <w:bCs/>
                          <w:sz w:val="24"/>
                          <w:szCs w:val="24"/>
                        </w:rPr>
                        <w:t>:</w:t>
                      </w:r>
                      <w:r>
                        <w:rPr>
                          <w:rFonts w:cstheme="minorHAnsi"/>
                          <w:sz w:val="24"/>
                          <w:szCs w:val="24"/>
                        </w:rPr>
                        <w:t xml:space="preserve"> shuffled </w:t>
                      </w:r>
                      <w:r w:rsidRPr="00BF23EC">
                        <w:rPr>
                          <w:rFonts w:cstheme="minorHAnsi"/>
                          <w:b/>
                          <w:bCs/>
                          <w:sz w:val="24"/>
                          <w:szCs w:val="24"/>
                        </w:rPr>
                        <w:t>deck</w:t>
                      </w:r>
                    </w:p>
                    <w:p w14:paraId="17E25C9A" w14:textId="77777777" w:rsidR="004A7CBB" w:rsidRDefault="004A7CBB" w:rsidP="004A7CBB">
                      <w:pPr>
                        <w:tabs>
                          <w:tab w:val="left" w:pos="360"/>
                          <w:tab w:val="left" w:pos="720"/>
                          <w:tab w:val="left" w:pos="1080"/>
                        </w:tabs>
                        <w:spacing w:after="0" w:line="276" w:lineRule="auto"/>
                        <w:rPr>
                          <w:rFonts w:cstheme="minorHAnsi"/>
                          <w:sz w:val="24"/>
                          <w:szCs w:val="24"/>
                        </w:rPr>
                      </w:pPr>
                    </w:p>
                    <w:p w14:paraId="62073D0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left</w:t>
                      </w:r>
                      <w:r>
                        <w:rPr>
                          <w:rFonts w:cstheme="minorHAnsi"/>
                          <w:sz w:val="24"/>
                          <w:szCs w:val="24"/>
                        </w:rPr>
                        <w:t xml:space="preserve">: reversed first quarter of </w:t>
                      </w:r>
                      <w:r w:rsidRPr="00BF23EC">
                        <w:rPr>
                          <w:rFonts w:cstheme="minorHAnsi"/>
                          <w:b/>
                          <w:bCs/>
                          <w:sz w:val="24"/>
                          <w:szCs w:val="24"/>
                        </w:rPr>
                        <w:t>deck</w:t>
                      </w:r>
                      <w:r>
                        <w:rPr>
                          <w:rFonts w:cstheme="minorHAnsi"/>
                          <w:sz w:val="24"/>
                          <w:szCs w:val="24"/>
                        </w:rPr>
                        <w:t xml:space="preserve"> and third quarter of </w:t>
                      </w:r>
                      <w:r w:rsidRPr="00BF23EC">
                        <w:rPr>
                          <w:rFonts w:cstheme="minorHAnsi"/>
                          <w:b/>
                          <w:bCs/>
                          <w:sz w:val="24"/>
                          <w:szCs w:val="24"/>
                        </w:rPr>
                        <w:t>deck</w:t>
                      </w:r>
                    </w:p>
                    <w:p w14:paraId="4ABC775A"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Construct </w:t>
                      </w:r>
                      <w:r>
                        <w:rPr>
                          <w:rFonts w:cstheme="minorHAnsi"/>
                          <w:b/>
                          <w:bCs/>
                          <w:sz w:val="24"/>
                          <w:szCs w:val="24"/>
                        </w:rPr>
                        <w:t>right:</w:t>
                      </w:r>
                      <w:r>
                        <w:rPr>
                          <w:rFonts w:cstheme="minorHAnsi"/>
                          <w:sz w:val="24"/>
                          <w:szCs w:val="24"/>
                        </w:rPr>
                        <w:t xml:space="preserve"> reversed fourth quarter of </w:t>
                      </w:r>
                      <w:r w:rsidRPr="00BF23EC">
                        <w:rPr>
                          <w:rFonts w:cstheme="minorHAnsi"/>
                          <w:b/>
                          <w:bCs/>
                          <w:sz w:val="24"/>
                          <w:szCs w:val="24"/>
                        </w:rPr>
                        <w:t>deck</w:t>
                      </w:r>
                      <w:r>
                        <w:rPr>
                          <w:rFonts w:cstheme="minorHAnsi"/>
                          <w:sz w:val="24"/>
                          <w:szCs w:val="24"/>
                        </w:rPr>
                        <w:t xml:space="preserve"> and second quarter of </w:t>
                      </w:r>
                      <w:r w:rsidRPr="00BF23EC">
                        <w:rPr>
                          <w:rFonts w:cstheme="minorHAnsi"/>
                          <w:b/>
                          <w:bCs/>
                          <w:sz w:val="24"/>
                          <w:szCs w:val="24"/>
                        </w:rPr>
                        <w:t>deck</w:t>
                      </w:r>
                    </w:p>
                    <w:p w14:paraId="3B3B9AAD"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FOR cycles:</w:t>
                      </w:r>
                    </w:p>
                    <w:p w14:paraId="78A9B6A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Pr>
                          <w:rFonts w:cstheme="minorHAnsi"/>
                          <w:b/>
                          <w:bCs/>
                          <w:sz w:val="24"/>
                          <w:szCs w:val="24"/>
                        </w:rPr>
                        <w:t>left</w:t>
                      </w:r>
                      <w:r>
                        <w:rPr>
                          <w:rFonts w:cstheme="minorHAnsi"/>
                          <w:sz w:val="24"/>
                          <w:szCs w:val="24"/>
                        </w:rPr>
                        <w:t xml:space="preserve"> by TPois(λ=3) </w:t>
                      </w:r>
                    </w:p>
                    <w:p w14:paraId="21D16D1A" w14:textId="1A426089" w:rsidR="004A7CBB" w:rsidRPr="00045802"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sidR="00BA6E55">
                        <w:rPr>
                          <w:rFonts w:cstheme="minorHAnsi"/>
                          <w:i/>
                          <w:iCs/>
                          <w:sz w:val="24"/>
                          <w:szCs w:val="24"/>
                        </w:rPr>
                        <w:t xml:space="preserve"> </w:t>
                      </w:r>
                      <w:r w:rsidR="00BA6E55">
                        <w:rPr>
                          <w:rFonts w:cstheme="minorHAnsi"/>
                          <w:sz w:val="24"/>
                          <w:szCs w:val="24"/>
                        </w:rPr>
                        <w:t>from</w:t>
                      </w:r>
                      <w:r>
                        <w:rPr>
                          <w:rFonts w:cstheme="minorHAnsi"/>
                          <w:sz w:val="24"/>
                          <w:szCs w:val="24"/>
                        </w:rPr>
                        <w:t xml:space="preserve"> </w:t>
                      </w:r>
                      <w:r>
                        <w:rPr>
                          <w:rFonts w:cstheme="minorHAnsi"/>
                          <w:b/>
                          <w:bCs/>
                          <w:sz w:val="24"/>
                          <w:szCs w:val="24"/>
                        </w:rPr>
                        <w:t xml:space="preserve">left </w:t>
                      </w:r>
                      <w:r>
                        <w:rPr>
                          <w:rFonts w:cstheme="minorHAnsi"/>
                          <w:sz w:val="24"/>
                          <w:szCs w:val="24"/>
                        </w:rPr>
                        <w:t xml:space="preserve">into </w:t>
                      </w:r>
                      <w:r>
                        <w:rPr>
                          <w:rFonts w:cstheme="minorHAnsi"/>
                          <w:b/>
                          <w:bCs/>
                          <w:sz w:val="24"/>
                          <w:szCs w:val="24"/>
                        </w:rPr>
                        <w:t>right</w:t>
                      </w:r>
                    </w:p>
                    <w:p w14:paraId="7A535416"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r>
                      <w:r>
                        <w:rPr>
                          <w:rFonts w:cstheme="minorHAnsi"/>
                          <w:i/>
                          <w:iCs/>
                          <w:sz w:val="24"/>
                          <w:szCs w:val="24"/>
                        </w:rPr>
                        <w:t>roll</w:t>
                      </w:r>
                      <w:r>
                        <w:rPr>
                          <w:rFonts w:cstheme="minorHAnsi"/>
                          <w:sz w:val="24"/>
                          <w:szCs w:val="24"/>
                        </w:rPr>
                        <w:t xml:space="preserve"> </w:t>
                      </w:r>
                      <w:r w:rsidRPr="00302D56">
                        <w:rPr>
                          <w:rFonts w:cstheme="minorHAnsi"/>
                          <w:b/>
                          <w:bCs/>
                          <w:sz w:val="24"/>
                          <w:szCs w:val="24"/>
                        </w:rPr>
                        <w:t>right</w:t>
                      </w:r>
                      <w:r>
                        <w:rPr>
                          <w:rFonts w:cstheme="minorHAnsi"/>
                          <w:sz w:val="24"/>
                          <w:szCs w:val="24"/>
                        </w:rPr>
                        <w:t xml:space="preserve"> by TPois(λ=3)</w:t>
                      </w:r>
                    </w:p>
                    <w:p w14:paraId="69CDC16E" w14:textId="199AA6DC" w:rsidR="004A7CBB" w:rsidRPr="001B0EAE" w:rsidRDefault="004A7CBB" w:rsidP="004A7CBB">
                      <w:pPr>
                        <w:tabs>
                          <w:tab w:val="left" w:pos="360"/>
                          <w:tab w:val="left" w:pos="720"/>
                          <w:tab w:val="left" w:pos="1080"/>
                        </w:tabs>
                        <w:spacing w:after="0" w:line="276" w:lineRule="auto"/>
                        <w:rPr>
                          <w:rFonts w:cstheme="minorHAnsi"/>
                          <w:b/>
                          <w:bCs/>
                          <w:sz w:val="24"/>
                          <w:szCs w:val="24"/>
                        </w:rPr>
                      </w:pPr>
                      <w:r>
                        <w:rPr>
                          <w:rFonts w:cstheme="minorHAnsi"/>
                          <w:sz w:val="24"/>
                          <w:szCs w:val="24"/>
                        </w:rPr>
                        <w:tab/>
                      </w:r>
                      <w:r w:rsidRPr="001D1CFF">
                        <w:rPr>
                          <w:rFonts w:cstheme="minorHAnsi"/>
                          <w:i/>
                          <w:iCs/>
                          <w:sz w:val="24"/>
                          <w:szCs w:val="24"/>
                        </w:rPr>
                        <w:t>slice</w:t>
                      </w:r>
                      <w:r>
                        <w:rPr>
                          <w:rFonts w:cstheme="minorHAnsi"/>
                          <w:sz w:val="24"/>
                          <w:szCs w:val="24"/>
                        </w:rPr>
                        <w:t xml:space="preserve"> </w:t>
                      </w:r>
                      <w:r w:rsidR="00BA6E55">
                        <w:rPr>
                          <w:rFonts w:cstheme="minorHAnsi"/>
                          <w:sz w:val="24"/>
                          <w:szCs w:val="24"/>
                        </w:rPr>
                        <w:t xml:space="preserve">from </w:t>
                      </w:r>
                      <w:r>
                        <w:rPr>
                          <w:rFonts w:cstheme="minorHAnsi"/>
                          <w:b/>
                          <w:bCs/>
                          <w:sz w:val="24"/>
                          <w:szCs w:val="24"/>
                        </w:rPr>
                        <w:t xml:space="preserve">right </w:t>
                      </w:r>
                      <w:r>
                        <w:rPr>
                          <w:rFonts w:cstheme="minorHAnsi"/>
                          <w:sz w:val="24"/>
                          <w:szCs w:val="24"/>
                        </w:rPr>
                        <w:t xml:space="preserve">into </w:t>
                      </w:r>
                      <w:r>
                        <w:rPr>
                          <w:rFonts w:cstheme="minorHAnsi"/>
                          <w:b/>
                          <w:bCs/>
                          <w:sz w:val="24"/>
                          <w:szCs w:val="24"/>
                        </w:rPr>
                        <w:t>left</w:t>
                      </w:r>
                    </w:p>
                    <w:p w14:paraId="15829977" w14:textId="77777777" w:rsidR="004A7CBB" w:rsidRDefault="004A7CBB" w:rsidP="004A7CBB">
                      <w:pPr>
                        <w:tabs>
                          <w:tab w:val="left" w:pos="360"/>
                          <w:tab w:val="left" w:pos="720"/>
                          <w:tab w:val="left" w:pos="1080"/>
                        </w:tabs>
                        <w:spacing w:after="0" w:line="276" w:lineRule="auto"/>
                        <w:rPr>
                          <w:rFonts w:cstheme="minorHAnsi"/>
                          <w:sz w:val="24"/>
                          <w:szCs w:val="24"/>
                        </w:rPr>
                      </w:pPr>
                      <w:r w:rsidRPr="001D1CFF">
                        <w:rPr>
                          <w:rFonts w:cstheme="minorHAnsi"/>
                          <w:i/>
                          <w:iCs/>
                          <w:sz w:val="24"/>
                          <w:szCs w:val="24"/>
                        </w:rPr>
                        <w:t>gather</w:t>
                      </w:r>
                      <w:r>
                        <w:rPr>
                          <w:rFonts w:cstheme="minorHAnsi"/>
                          <w:sz w:val="24"/>
                          <w:szCs w:val="24"/>
                        </w:rPr>
                        <w:t xml:space="preserve"> on </w:t>
                      </w:r>
                      <w:r w:rsidRPr="00BF23EC">
                        <w:rPr>
                          <w:rFonts w:cstheme="minorHAnsi"/>
                          <w:b/>
                          <w:bCs/>
                          <w:sz w:val="24"/>
                          <w:szCs w:val="24"/>
                        </w:rPr>
                        <w:t>deck</w:t>
                      </w:r>
                    </w:p>
                    <w:p w14:paraId="4E463169"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BF23EC">
                        <w:rPr>
                          <w:rFonts w:cstheme="minorHAnsi"/>
                          <w:b/>
                          <w:bCs/>
                          <w:sz w:val="24"/>
                          <w:szCs w:val="24"/>
                        </w:rPr>
                        <w:t>deck</w:t>
                      </w:r>
                    </w:p>
                    <w:p w14:paraId="75E27869" w14:textId="77777777" w:rsidR="004A7CBB" w:rsidRPr="003B248D" w:rsidRDefault="004A7CBB" w:rsidP="004A7CBB">
                      <w:pPr>
                        <w:rPr>
                          <w:u w:val="single"/>
                        </w:rPr>
                      </w:pPr>
                    </w:p>
                  </w:txbxContent>
                </v:textbox>
                <w10:wrap type="square" anchorx="margin"/>
              </v:shape>
            </w:pict>
          </mc:Fallback>
        </mc:AlternateContent>
      </w:r>
      <w:r>
        <w:rPr>
          <w:rFonts w:cstheme="minorHAnsi"/>
          <w:sz w:val="24"/>
          <w:szCs w:val="24"/>
        </w:rPr>
        <w:t>Below is pseudocode for two of the primary functions that perform our simulations</w:t>
      </w:r>
      <w:r w:rsidR="00BA6E55">
        <w:rPr>
          <w:rFonts w:cstheme="minorHAnsi"/>
          <w:sz w:val="24"/>
          <w:szCs w:val="24"/>
        </w:rPr>
        <w:t>, greatly simplified from the actual code</w:t>
      </w:r>
      <w:r>
        <w:rPr>
          <w:rFonts w:cstheme="minorHAnsi"/>
          <w:sz w:val="24"/>
          <w:szCs w:val="24"/>
        </w:rPr>
        <w:t xml:space="preserve">. Not included are </w:t>
      </w:r>
      <w:r>
        <w:rPr>
          <w:rFonts w:cstheme="minorHAnsi"/>
          <w:i/>
          <w:iCs/>
          <w:sz w:val="24"/>
          <w:szCs w:val="24"/>
        </w:rPr>
        <w:t>roll</w:t>
      </w:r>
      <w:r>
        <w:rPr>
          <w:rFonts w:cstheme="minorHAnsi"/>
          <w:sz w:val="24"/>
          <w:szCs w:val="24"/>
        </w:rPr>
        <w:t xml:space="preserve"> and </w:t>
      </w:r>
      <w:r>
        <w:rPr>
          <w:rFonts w:cstheme="minorHAnsi"/>
          <w:i/>
          <w:iCs/>
          <w:sz w:val="24"/>
          <w:szCs w:val="24"/>
        </w:rPr>
        <w:t>slice</w:t>
      </w:r>
      <w:r>
        <w:rPr>
          <w:rFonts w:cstheme="minorHAnsi"/>
          <w:sz w:val="24"/>
          <w:szCs w:val="24"/>
        </w:rPr>
        <w:t xml:space="preserve"> functions; as described above, the </w:t>
      </w:r>
      <w:r>
        <w:rPr>
          <w:rFonts w:cstheme="minorHAnsi"/>
          <w:i/>
          <w:iCs/>
          <w:sz w:val="24"/>
          <w:szCs w:val="24"/>
        </w:rPr>
        <w:t>roll</w:t>
      </w:r>
      <w:r>
        <w:rPr>
          <w:rFonts w:cstheme="minorHAnsi"/>
          <w:sz w:val="24"/>
          <w:szCs w:val="24"/>
        </w:rPr>
        <w:t xml:space="preserve"> function simply shifts the position of the cards according to how a dealer’s hand motion, and the </w:t>
      </w:r>
      <w:r>
        <w:rPr>
          <w:rFonts w:cstheme="minorHAnsi"/>
          <w:i/>
          <w:iCs/>
          <w:sz w:val="24"/>
          <w:szCs w:val="24"/>
        </w:rPr>
        <w:t>slice</w:t>
      </w:r>
      <w:r>
        <w:rPr>
          <w:rFonts w:cstheme="minorHAnsi"/>
          <w:sz w:val="24"/>
          <w:szCs w:val="24"/>
        </w:rPr>
        <w:t xml:space="preserve"> function essentially mimics the motion of a dealer’s hand that will move a cluster of cards together out of its current position in the overall sequence of cards, and into another.</w:t>
      </w:r>
    </w:p>
    <w:p w14:paraId="2ED91E22" w14:textId="2D1BD006" w:rsidR="004A7CBB" w:rsidRDefault="004A7CBB" w:rsidP="00216640">
      <w:pPr>
        <w:spacing w:line="276" w:lineRule="auto"/>
        <w:rPr>
          <w:rFonts w:cstheme="minorHAnsi"/>
          <w:sz w:val="24"/>
          <w:szCs w:val="24"/>
        </w:rPr>
      </w:pPr>
    </w:p>
    <w:p w14:paraId="5BEEF30D" w14:textId="104028D4" w:rsidR="004A7CBB" w:rsidRDefault="004A7CBB" w:rsidP="00216640">
      <w:pPr>
        <w:spacing w:line="276" w:lineRule="auto"/>
        <w:rPr>
          <w:rFonts w:cstheme="minorHAnsi"/>
          <w:sz w:val="24"/>
          <w:szCs w:val="24"/>
        </w:rPr>
      </w:pPr>
    </w:p>
    <w:p w14:paraId="0763C643" w14:textId="5229DF34" w:rsidR="004A7CBB" w:rsidRDefault="004A7CBB" w:rsidP="00216640">
      <w:pPr>
        <w:spacing w:line="276" w:lineRule="auto"/>
        <w:rPr>
          <w:rFonts w:cstheme="minorHAnsi"/>
          <w:sz w:val="24"/>
          <w:szCs w:val="24"/>
        </w:rPr>
      </w:pPr>
    </w:p>
    <w:p w14:paraId="0E82D43A" w14:textId="46DCB14E" w:rsidR="004A7CBB" w:rsidRPr="008D64F3" w:rsidRDefault="004A7CBB" w:rsidP="00216640">
      <w:pPr>
        <w:spacing w:line="276" w:lineRule="auto"/>
        <w:rPr>
          <w:rFonts w:cstheme="minorHAnsi"/>
          <w:sz w:val="24"/>
          <w:szCs w:val="24"/>
        </w:rPr>
      </w:pPr>
      <w:r>
        <w:rPr>
          <w:noProof/>
        </w:rPr>
        <w:lastRenderedPageBreak/>
        <mc:AlternateContent>
          <mc:Choice Requires="wps">
            <w:drawing>
              <wp:anchor distT="45720" distB="45720" distL="114300" distR="114300" simplePos="0" relativeHeight="251655168" behindDoc="0" locked="0" layoutInCell="1" allowOverlap="1" wp14:anchorId="47690667" wp14:editId="533567E5">
                <wp:simplePos x="0" y="0"/>
                <wp:positionH relativeFrom="margin">
                  <wp:align>right</wp:align>
                </wp:positionH>
                <wp:positionV relativeFrom="paragraph">
                  <wp:posOffset>437527</wp:posOffset>
                </wp:positionV>
                <wp:extent cx="5922645" cy="2777490"/>
                <wp:effectExtent l="0" t="0" r="20955" b="2286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2777490"/>
                        </a:xfrm>
                        <a:prstGeom prst="rect">
                          <a:avLst/>
                        </a:prstGeom>
                        <a:solidFill>
                          <a:srgbClr val="FFFFFF"/>
                        </a:solidFill>
                        <a:ln w="9525">
                          <a:solidFill>
                            <a:srgbClr val="000000"/>
                          </a:solidFill>
                          <a:miter lim="800000"/>
                          <a:headEnd/>
                          <a:tailEnd/>
                        </a:ln>
                      </wps:spPr>
                      <wps:txbx>
                        <w:txbxContent>
                          <w:p w14:paraId="19B9BB67" w14:textId="77777777" w:rsidR="004A7CBB" w:rsidRDefault="004A7CBB" w:rsidP="004A7CBB">
                            <w:pPr>
                              <w:rPr>
                                <w:i/>
                                <w:iCs/>
                                <w:sz w:val="24"/>
                                <w:szCs w:val="24"/>
                              </w:rPr>
                            </w:pPr>
                            <w:bookmarkStart w:id="66" w:name="_Hlk140067430"/>
                            <w:bookmarkStart w:id="67"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i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k = Binom(n = length(</w:t>
                            </w:r>
                            <w:r>
                              <w:rPr>
                                <w:rFonts w:cstheme="minorHAnsi"/>
                                <w:b/>
                                <w:bCs/>
                                <w:sz w:val="24"/>
                                <w:szCs w:val="24"/>
                              </w:rPr>
                              <w:t>quarter_i</w:t>
                            </w:r>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pick k cards from the bottom of ith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66"/>
                          <w:bookmarkEnd w:id="67"/>
                          <w:p w14:paraId="5471B470" w14:textId="77777777" w:rsidR="004A7CBB" w:rsidRPr="002A60D2" w:rsidRDefault="004A7CBB" w:rsidP="004A7CBB">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90667" id="_x0000_s1144" type="#_x0000_t202" style="position:absolute;margin-left:415.15pt;margin-top:34.45pt;width:466.35pt;height:218.7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">
                <v:textbox>
                  <w:txbxContent>
                    <w:p w14:paraId="19B9BB67" w14:textId="77777777" w:rsidR="004A7CBB" w:rsidRDefault="004A7CBB" w:rsidP="004A7CBB">
                      <w:pPr>
                        <w:rPr>
                          <w:i/>
                          <w:iCs/>
                          <w:sz w:val="24"/>
                          <w:szCs w:val="24"/>
                        </w:rPr>
                      </w:pPr>
                      <w:bookmarkStart w:id="68" w:name="_Hlk140067430"/>
                      <w:bookmarkStart w:id="69" w:name="_Hlk140067431"/>
                      <w:r w:rsidRPr="00AD452A">
                        <w:rPr>
                          <w:b/>
                          <w:bCs/>
                          <w:sz w:val="24"/>
                          <w:szCs w:val="24"/>
                        </w:rPr>
                        <w:t>Algorithm 2:</w:t>
                      </w:r>
                      <w:r w:rsidRPr="00AD452A">
                        <w:rPr>
                          <w:sz w:val="24"/>
                          <w:szCs w:val="24"/>
                        </w:rPr>
                        <w:t xml:space="preserve"> </w:t>
                      </w:r>
                      <w:r>
                        <w:rPr>
                          <w:i/>
                          <w:iCs/>
                          <w:sz w:val="24"/>
                          <w:szCs w:val="24"/>
                        </w:rPr>
                        <w:t>gather</w:t>
                      </w:r>
                    </w:p>
                    <w:p w14:paraId="055727B4"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Input</w:t>
                      </w:r>
                      <w:r>
                        <w:rPr>
                          <w:rFonts w:cstheme="minorHAnsi"/>
                          <w:sz w:val="24"/>
                          <w:szCs w:val="24"/>
                        </w:rPr>
                        <w:t xml:space="preserve">: </w:t>
                      </w:r>
                      <w:r>
                        <w:rPr>
                          <w:rFonts w:cstheme="minorHAnsi"/>
                          <w:b/>
                          <w:bCs/>
                          <w:sz w:val="24"/>
                          <w:szCs w:val="24"/>
                        </w:rPr>
                        <w:t>quarter_1, quarter_2, quarter_3, quarter_4</w:t>
                      </w:r>
                    </w:p>
                    <w:p w14:paraId="7B9ACA3A" w14:textId="77777777" w:rsidR="004A7CBB" w:rsidRPr="001F3B53" w:rsidRDefault="004A7CBB" w:rsidP="004A7CBB">
                      <w:pPr>
                        <w:tabs>
                          <w:tab w:val="left" w:pos="360"/>
                          <w:tab w:val="left" w:pos="720"/>
                          <w:tab w:val="left" w:pos="1080"/>
                        </w:tabs>
                        <w:spacing w:after="0" w:line="276" w:lineRule="auto"/>
                        <w:rPr>
                          <w:rFonts w:cstheme="minorHAnsi"/>
                          <w:b/>
                          <w:bCs/>
                          <w:sz w:val="24"/>
                          <w:szCs w:val="24"/>
                        </w:rPr>
                      </w:pPr>
                      <w:r w:rsidRPr="00BF23EC">
                        <w:rPr>
                          <w:rFonts w:cstheme="minorHAnsi"/>
                          <w:sz w:val="24"/>
                          <w:szCs w:val="24"/>
                          <w:u w:val="single"/>
                        </w:rPr>
                        <w:t>Output</w:t>
                      </w:r>
                      <w:r>
                        <w:rPr>
                          <w:rFonts w:cstheme="minorHAnsi"/>
                          <w:sz w:val="24"/>
                          <w:szCs w:val="24"/>
                        </w:rPr>
                        <w:t xml:space="preserve">: final </w:t>
                      </w:r>
                      <w:r>
                        <w:rPr>
                          <w:rFonts w:cstheme="minorHAnsi"/>
                          <w:b/>
                          <w:bCs/>
                          <w:sz w:val="24"/>
                          <w:szCs w:val="24"/>
                        </w:rPr>
                        <w:t>deck</w:t>
                      </w:r>
                    </w:p>
                    <w:p w14:paraId="7C4D08DB" w14:textId="77777777" w:rsidR="004A7CBB" w:rsidRDefault="004A7CBB" w:rsidP="004A7CBB">
                      <w:pPr>
                        <w:tabs>
                          <w:tab w:val="left" w:pos="360"/>
                          <w:tab w:val="left" w:pos="720"/>
                          <w:tab w:val="left" w:pos="1080"/>
                        </w:tabs>
                        <w:spacing w:after="0" w:line="276" w:lineRule="auto"/>
                        <w:rPr>
                          <w:rFonts w:cstheme="minorHAnsi"/>
                          <w:sz w:val="24"/>
                          <w:szCs w:val="24"/>
                        </w:rPr>
                      </w:pPr>
                    </w:p>
                    <w:p w14:paraId="3259A814" w14:textId="77777777" w:rsidR="004A7CBB" w:rsidRDefault="004A7CBB" w:rsidP="004A7CBB">
                      <w:pPr>
                        <w:tabs>
                          <w:tab w:val="left" w:pos="360"/>
                          <w:tab w:val="left" w:pos="720"/>
                          <w:tab w:val="left" w:pos="1080"/>
                        </w:tabs>
                        <w:spacing w:after="0" w:line="276" w:lineRule="auto"/>
                        <w:rPr>
                          <w:rFonts w:cstheme="minorHAnsi"/>
                          <w:sz w:val="24"/>
                          <w:szCs w:val="24"/>
                        </w:rPr>
                      </w:pPr>
                      <w:r w:rsidRPr="001F3B53">
                        <w:rPr>
                          <w:rFonts w:cstheme="minorHAnsi"/>
                          <w:b/>
                          <w:bCs/>
                          <w:sz w:val="24"/>
                          <w:szCs w:val="24"/>
                        </w:rPr>
                        <w:t>deck</w:t>
                      </w:r>
                      <w:r>
                        <w:rPr>
                          <w:rFonts w:cstheme="minorHAnsi"/>
                          <w:sz w:val="24"/>
                          <w:szCs w:val="24"/>
                        </w:rPr>
                        <w:t xml:space="preserve"> = empty deck</w:t>
                      </w:r>
                    </w:p>
                    <w:p w14:paraId="3491DE1C"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WHILE length(</w:t>
                      </w:r>
                      <w:r>
                        <w:rPr>
                          <w:rFonts w:cstheme="minorHAnsi"/>
                          <w:b/>
                          <w:bCs/>
                          <w:sz w:val="24"/>
                          <w:szCs w:val="24"/>
                        </w:rPr>
                        <w:t>deck</w:t>
                      </w:r>
                      <w:r>
                        <w:rPr>
                          <w:rFonts w:cstheme="minorHAnsi"/>
                          <w:sz w:val="24"/>
                          <w:szCs w:val="24"/>
                        </w:rPr>
                        <w:t>) &lt; 52:</w:t>
                      </w:r>
                    </w:p>
                    <w:p w14:paraId="5B029FA7"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i = quarter index, chosen at random</w:t>
                      </w:r>
                    </w:p>
                    <w:p w14:paraId="0EB3AE73"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k = Binom(n = length(</w:t>
                      </w:r>
                      <w:r>
                        <w:rPr>
                          <w:rFonts w:cstheme="minorHAnsi"/>
                          <w:b/>
                          <w:bCs/>
                          <w:sz w:val="24"/>
                          <w:szCs w:val="24"/>
                        </w:rPr>
                        <w:t>quarter_i</w:t>
                      </w:r>
                      <w:r>
                        <w:rPr>
                          <w:rFonts w:cstheme="minorHAnsi"/>
                          <w:sz w:val="24"/>
                          <w:szCs w:val="24"/>
                        </w:rPr>
                        <w:t>), p=0.5)</w:t>
                      </w:r>
                    </w:p>
                    <w:p w14:paraId="1E383105"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pick k cards from the bottom of ith quarter</w:t>
                      </w:r>
                    </w:p>
                    <w:p w14:paraId="6CBD4BF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ab/>
                        <w:t>add cards to top of deck</w:t>
                      </w:r>
                    </w:p>
                    <w:p w14:paraId="3518BABE"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END WHILE</w:t>
                      </w:r>
                    </w:p>
                    <w:p w14:paraId="10C0EDDB" w14:textId="77777777" w:rsidR="004A7CBB" w:rsidRDefault="004A7CBB" w:rsidP="004A7CBB">
                      <w:pPr>
                        <w:tabs>
                          <w:tab w:val="left" w:pos="360"/>
                          <w:tab w:val="left" w:pos="720"/>
                          <w:tab w:val="left" w:pos="1080"/>
                        </w:tabs>
                        <w:spacing w:after="0" w:line="276" w:lineRule="auto"/>
                        <w:rPr>
                          <w:rFonts w:cstheme="minorHAnsi"/>
                          <w:sz w:val="24"/>
                          <w:szCs w:val="24"/>
                        </w:rPr>
                      </w:pPr>
                      <w:r>
                        <w:rPr>
                          <w:rFonts w:cstheme="minorHAnsi"/>
                          <w:sz w:val="24"/>
                          <w:szCs w:val="24"/>
                        </w:rPr>
                        <w:t xml:space="preserve">RETURN </w:t>
                      </w:r>
                      <w:r w:rsidRPr="001F3B53">
                        <w:rPr>
                          <w:rFonts w:cstheme="minorHAnsi"/>
                          <w:b/>
                          <w:bCs/>
                          <w:sz w:val="24"/>
                          <w:szCs w:val="24"/>
                        </w:rPr>
                        <w:t>deck</w:t>
                      </w:r>
                    </w:p>
                    <w:bookmarkEnd w:id="68"/>
                    <w:bookmarkEnd w:id="69"/>
                    <w:p w14:paraId="5471B470" w14:textId="77777777" w:rsidR="004A7CBB" w:rsidRPr="002A60D2" w:rsidRDefault="004A7CBB" w:rsidP="004A7CBB">
                      <w:pPr>
                        <w:rPr>
                          <w:b/>
                          <w:bCs/>
                          <w:sz w:val="24"/>
                          <w:szCs w:val="24"/>
                        </w:rPr>
                      </w:pPr>
                    </w:p>
                  </w:txbxContent>
                </v:textbox>
                <w10:wrap type="square" anchorx="margin"/>
              </v:shape>
            </w:pict>
          </mc:Fallback>
        </mc:AlternateContent>
      </w:r>
    </w:p>
    <w:p w14:paraId="70CD0EDA" w14:textId="4ED4F39B" w:rsidR="00142F3A" w:rsidRPr="00E1259C" w:rsidRDefault="00142F3A" w:rsidP="00216640">
      <w:pPr>
        <w:spacing w:line="276" w:lineRule="auto"/>
        <w:rPr>
          <w:rFonts w:cstheme="minorHAnsi"/>
          <w:sz w:val="24"/>
          <w:szCs w:val="24"/>
        </w:rPr>
      </w:pPr>
    </w:p>
    <w:p w14:paraId="2723868C" w14:textId="77777777" w:rsidR="00142F3A" w:rsidRDefault="00142F3A" w:rsidP="00216640">
      <w:pPr>
        <w:spacing w:line="276" w:lineRule="auto"/>
        <w:rPr>
          <w:rFonts w:cstheme="minorHAnsi"/>
          <w:b/>
          <w:bCs/>
          <w:sz w:val="24"/>
          <w:szCs w:val="24"/>
        </w:rPr>
      </w:pPr>
    </w:p>
    <w:p w14:paraId="1311E569" w14:textId="0D3E7B4A" w:rsidR="00216640" w:rsidRPr="00216640" w:rsidRDefault="00142F3A" w:rsidP="00142F3A">
      <w:pPr>
        <w:spacing w:line="276" w:lineRule="auto"/>
        <w:jc w:val="center"/>
        <w:rPr>
          <w:rFonts w:cstheme="minorHAnsi"/>
          <w:b/>
          <w:bCs/>
          <w:sz w:val="24"/>
          <w:szCs w:val="24"/>
        </w:rPr>
      </w:pPr>
      <w:r>
        <w:rPr>
          <w:rFonts w:cstheme="minorHAnsi"/>
          <w:b/>
          <w:bCs/>
          <w:sz w:val="24"/>
          <w:szCs w:val="24"/>
        </w:rPr>
        <w:t>Results</w:t>
      </w:r>
    </w:p>
    <w:p w14:paraId="039A3E53" w14:textId="5A610940" w:rsidR="0009317C" w:rsidRDefault="0009317C" w:rsidP="00216640">
      <w:pPr>
        <w:spacing w:line="276" w:lineRule="auto"/>
        <w:rPr>
          <w:rFonts w:cstheme="minorHAnsi"/>
          <w:sz w:val="24"/>
          <w:szCs w:val="24"/>
        </w:rPr>
      </w:pPr>
      <w:r>
        <w:rPr>
          <w:rFonts w:cstheme="minorHAnsi"/>
          <w:sz w:val="24"/>
          <w:szCs w:val="24"/>
        </w:rPr>
        <w:tab/>
        <w:t xml:space="preserve">As in Merz &amp; Chi (2022), we consider a game of Texas </w:t>
      </w:r>
      <w:proofErr w:type="spellStart"/>
      <w:r>
        <w:rPr>
          <w:rFonts w:cstheme="minorHAnsi"/>
          <w:sz w:val="24"/>
          <w:szCs w:val="24"/>
        </w:rPr>
        <w:t>Hold’em</w:t>
      </w:r>
      <w:proofErr w:type="spellEnd"/>
      <w:r>
        <w:rPr>
          <w:rFonts w:cstheme="minorHAnsi"/>
          <w:sz w:val="24"/>
          <w:szCs w:val="24"/>
        </w:rPr>
        <w:t xml:space="preserve"> with six players. Each player is dealt two cards, and then ultimately five cards are dealt face up to comprise the “community cards,” with a face down card</w:t>
      </w:r>
      <w:r w:rsidR="008B3D97">
        <w:rPr>
          <w:rFonts w:cstheme="minorHAnsi"/>
          <w:sz w:val="24"/>
          <w:szCs w:val="24"/>
        </w:rPr>
        <w:t xml:space="preserve"> (a “burn” card)</w:t>
      </w:r>
      <w:r>
        <w:rPr>
          <w:rFonts w:cstheme="minorHAnsi"/>
          <w:sz w:val="24"/>
          <w:szCs w:val="24"/>
        </w:rPr>
        <w:t xml:space="preserve"> after the first three </w:t>
      </w:r>
      <w:r w:rsidR="008B3D97">
        <w:rPr>
          <w:rFonts w:cstheme="minorHAnsi"/>
          <w:sz w:val="24"/>
          <w:szCs w:val="24"/>
        </w:rPr>
        <w:t xml:space="preserve">and again after the fourth community cards. Thus, the community cards will be the cards in position 14, 15, 16, 18 and 20 in the deck. </w:t>
      </w:r>
    </w:p>
    <w:p w14:paraId="71E3714D" w14:textId="77777777" w:rsidR="003A3BC1" w:rsidRDefault="008B3D97" w:rsidP="003A3BC1">
      <w:pPr>
        <w:spacing w:line="276" w:lineRule="auto"/>
        <w:rPr>
          <w:rFonts w:cstheme="minorHAnsi"/>
          <w:sz w:val="24"/>
          <w:szCs w:val="24"/>
        </w:rPr>
      </w:pPr>
      <w:r>
        <w:rPr>
          <w:rFonts w:cstheme="minorHAnsi"/>
          <w:sz w:val="24"/>
          <w:szCs w:val="24"/>
        </w:rPr>
        <w:tab/>
        <w:t xml:space="preserve">We first investigate the behavior of the wash shuffle alone. Simulating 100,000 iterations, we track which cards from the initial state of the deck finish in one of the community card positions after the wash shuffle. We do this in part to ensure that our model for the wash shuffle is reasonable, in the sense that </w:t>
      </w:r>
      <w:r w:rsidR="003A3BC1">
        <w:rPr>
          <w:rFonts w:cstheme="minorHAnsi"/>
          <w:sz w:val="24"/>
          <w:szCs w:val="24"/>
        </w:rPr>
        <w:t>cards from every position should have some positive probability of ending in one of the community card positions. For a perfect shuffle, the distribution of starting positions should be uniform, so we would expect something that deviates from this but not too greatly. Results are shown in Figure 2.</w:t>
      </w:r>
    </w:p>
    <w:p w14:paraId="47F1D4E4" w14:textId="2CBD3693" w:rsidR="00D06CA8" w:rsidRDefault="00D93E18" w:rsidP="003A3BC1">
      <w:pPr>
        <w:spacing w:line="276" w:lineRule="auto"/>
      </w:pPr>
      <w:r>
        <w:rPr>
          <w:rFonts w:cstheme="minorHAnsi"/>
          <w:noProof/>
          <w:sz w:val="24"/>
          <w:szCs w:val="24"/>
        </w:rPr>
        <w:lastRenderedPageBreak/>
        <w:drawing>
          <wp:inline distT="0" distB="0" distL="0" distR="0" wp14:anchorId="1791E45E" wp14:editId="1D3600E0">
            <wp:extent cx="5937250" cy="5454650"/>
            <wp:effectExtent l="0" t="0" r="6350" b="0"/>
            <wp:docPr id="647897926" name="Picture 9" descr="A group of graphs showing different lo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7926" name="Picture 9" descr="A group of graphs showing different location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5454650"/>
                    </a:xfrm>
                    <a:prstGeom prst="rect">
                      <a:avLst/>
                    </a:prstGeom>
                    <a:noFill/>
                    <a:ln>
                      <a:noFill/>
                    </a:ln>
                  </pic:spPr>
                </pic:pic>
              </a:graphicData>
            </a:graphic>
          </wp:inline>
        </w:drawing>
      </w:r>
    </w:p>
    <w:p w14:paraId="1C6D0231" w14:textId="01EB5616" w:rsidR="00AD77C9" w:rsidRPr="00D06CA8" w:rsidRDefault="00D06CA8" w:rsidP="00D06CA8">
      <w:pPr>
        <w:pStyle w:val="Caption"/>
        <w:rPr>
          <w:rFonts w:cstheme="minorHAnsi"/>
          <w:color w:val="auto"/>
          <w:sz w:val="24"/>
          <w:szCs w:val="24"/>
        </w:rPr>
      </w:pPr>
      <w:r w:rsidRPr="00D06CA8">
        <w:rPr>
          <w:color w:val="auto"/>
        </w:rPr>
        <w:t xml:space="preserve">Figure </w:t>
      </w:r>
      <w:r w:rsidRPr="00D06CA8">
        <w:rPr>
          <w:color w:val="auto"/>
        </w:rPr>
        <w:fldChar w:fldCharType="begin"/>
      </w:r>
      <w:r w:rsidRPr="00D06CA8">
        <w:rPr>
          <w:color w:val="auto"/>
        </w:rPr>
        <w:instrText xml:space="preserve"> SEQ Figure \* ARABIC </w:instrText>
      </w:r>
      <w:r w:rsidRPr="00D06CA8">
        <w:rPr>
          <w:color w:val="auto"/>
        </w:rPr>
        <w:fldChar w:fldCharType="separate"/>
      </w:r>
      <w:r w:rsidR="00A11614">
        <w:rPr>
          <w:noProof/>
          <w:color w:val="auto"/>
        </w:rPr>
        <w:t>2</w:t>
      </w:r>
      <w:r w:rsidRPr="00D06CA8">
        <w:rPr>
          <w:color w:val="auto"/>
        </w:rPr>
        <w:fldChar w:fldCharType="end"/>
      </w:r>
      <w:r w:rsidR="00C54EA1">
        <w:rPr>
          <w:color w:val="auto"/>
        </w:rPr>
        <w:t xml:space="preserve">. </w:t>
      </w:r>
      <w:r w:rsidR="00BD13F3">
        <w:rPr>
          <w:color w:val="auto"/>
        </w:rPr>
        <w:t>Each panel focuses on a particular card location after the wash shuffle is performed. The x-axis in each panel represents the location of the card prior to the wash shuffle. The y-axis shows estimated probabilities via Monte Carlo simulation, with 100,000 iterations performed in each case.</w:t>
      </w:r>
    </w:p>
    <w:p w14:paraId="3C7D4AE4" w14:textId="77777777" w:rsidR="003A3BC1" w:rsidRDefault="003A3BC1" w:rsidP="00216640">
      <w:pPr>
        <w:spacing w:line="276" w:lineRule="auto"/>
        <w:rPr>
          <w:rFonts w:cstheme="minorHAnsi"/>
          <w:sz w:val="24"/>
          <w:szCs w:val="24"/>
        </w:rPr>
      </w:pPr>
    </w:p>
    <w:p w14:paraId="7CB14B61" w14:textId="38A5B064" w:rsidR="00046670" w:rsidRPr="00046670" w:rsidRDefault="00660C16" w:rsidP="00046670">
      <w:pPr>
        <w:spacing w:line="276" w:lineRule="auto"/>
        <w:rPr>
          <w:rFonts w:cstheme="minorHAnsi"/>
          <w:sz w:val="24"/>
          <w:szCs w:val="24"/>
        </w:rPr>
      </w:pPr>
      <w:r>
        <w:rPr>
          <w:rFonts w:cstheme="minorHAnsi"/>
          <w:sz w:val="24"/>
          <w:szCs w:val="24"/>
        </w:rPr>
        <w:tab/>
      </w:r>
      <w:r w:rsidR="00B643E6" w:rsidRPr="00594FCB">
        <w:rPr>
          <w:rFonts w:cstheme="minorHAnsi"/>
          <w:sz w:val="24"/>
          <w:szCs w:val="24"/>
        </w:rPr>
        <w:t>W</w:t>
      </w:r>
      <w:r w:rsidR="00D06CA8" w:rsidRPr="00594FCB">
        <w:rPr>
          <w:rFonts w:cstheme="minorHAnsi"/>
          <w:sz w:val="24"/>
          <w:szCs w:val="24"/>
        </w:rPr>
        <w:t>e notice</w:t>
      </w:r>
      <w:r w:rsidR="00BD13F3" w:rsidRPr="00594FCB">
        <w:rPr>
          <w:rFonts w:cstheme="minorHAnsi"/>
          <w:sz w:val="24"/>
          <w:szCs w:val="24"/>
        </w:rPr>
        <w:t xml:space="preserve"> that</w:t>
      </w:r>
      <w:r w:rsidR="00D06CA8" w:rsidRPr="00594FCB">
        <w:rPr>
          <w:rFonts w:cstheme="minorHAnsi"/>
          <w:sz w:val="24"/>
          <w:szCs w:val="24"/>
        </w:rPr>
        <w:t xml:space="preserve"> there is </w:t>
      </w:r>
      <w:r w:rsidR="003268B6" w:rsidRPr="00594FCB">
        <w:rPr>
          <w:rFonts w:cstheme="minorHAnsi"/>
          <w:sz w:val="24"/>
          <w:szCs w:val="24"/>
        </w:rPr>
        <w:t>a consistent pattern</w:t>
      </w:r>
      <w:r w:rsidR="00A9392E" w:rsidRPr="00594FCB">
        <w:rPr>
          <w:rFonts w:cstheme="minorHAnsi"/>
          <w:sz w:val="24"/>
          <w:szCs w:val="24"/>
        </w:rPr>
        <w:t xml:space="preserve"> </w:t>
      </w:r>
      <w:r w:rsidR="00BD13F3" w:rsidRPr="00594FCB">
        <w:rPr>
          <w:rFonts w:cstheme="minorHAnsi"/>
          <w:sz w:val="24"/>
          <w:szCs w:val="24"/>
        </w:rPr>
        <w:t>where</w:t>
      </w:r>
      <w:r w:rsidR="00A9392E" w:rsidRPr="00594FCB">
        <w:rPr>
          <w:rFonts w:cstheme="minorHAnsi"/>
          <w:sz w:val="24"/>
          <w:szCs w:val="24"/>
        </w:rPr>
        <w:t xml:space="preserve"> </w:t>
      </w:r>
      <w:r w:rsidR="00B643E6" w:rsidRPr="00594FCB">
        <w:rPr>
          <w:rFonts w:cstheme="minorHAnsi"/>
          <w:sz w:val="24"/>
          <w:szCs w:val="24"/>
        </w:rPr>
        <w:t xml:space="preserve">the distribution of </w:t>
      </w:r>
      <w:r w:rsidR="00A9392E" w:rsidRPr="00594FCB">
        <w:rPr>
          <w:rFonts w:cstheme="minorHAnsi"/>
          <w:sz w:val="24"/>
          <w:szCs w:val="24"/>
        </w:rPr>
        <w:t>e</w:t>
      </w:r>
      <w:r w:rsidR="00D57C46" w:rsidRPr="00594FCB">
        <w:rPr>
          <w:rFonts w:cstheme="minorHAnsi"/>
          <w:sz w:val="24"/>
          <w:szCs w:val="24"/>
        </w:rPr>
        <w:t xml:space="preserve">ach previous position </w:t>
      </w:r>
      <w:r w:rsidR="00BD13F3" w:rsidRPr="00594FCB">
        <w:rPr>
          <w:rFonts w:cstheme="minorHAnsi"/>
          <w:sz w:val="24"/>
          <w:szCs w:val="24"/>
        </w:rPr>
        <w:t>is</w:t>
      </w:r>
      <w:r w:rsidR="0009780D" w:rsidRPr="00594FCB">
        <w:rPr>
          <w:rFonts w:cstheme="minorHAnsi"/>
          <w:sz w:val="24"/>
          <w:szCs w:val="24"/>
        </w:rPr>
        <w:t xml:space="preserve"> </w:t>
      </w:r>
      <w:r w:rsidR="00B643E6" w:rsidRPr="00594FCB">
        <w:rPr>
          <w:rFonts w:cstheme="minorHAnsi"/>
          <w:sz w:val="24"/>
          <w:szCs w:val="24"/>
        </w:rPr>
        <w:t xml:space="preserve">slightly </w:t>
      </w:r>
      <w:r w:rsidR="0009780D" w:rsidRPr="00594FCB">
        <w:rPr>
          <w:rFonts w:cstheme="minorHAnsi"/>
          <w:sz w:val="24"/>
          <w:szCs w:val="24"/>
        </w:rPr>
        <w:t>right skewed</w:t>
      </w:r>
      <w:r w:rsidR="00B643E6" w:rsidRPr="00594FCB">
        <w:rPr>
          <w:rFonts w:cstheme="minorHAnsi"/>
          <w:sz w:val="24"/>
          <w:szCs w:val="24"/>
        </w:rPr>
        <w:t>, with a noticeable dip around position 45</w:t>
      </w:r>
      <w:r w:rsidR="00BD13F3" w:rsidRPr="00594FCB">
        <w:rPr>
          <w:rFonts w:cstheme="minorHAnsi"/>
          <w:sz w:val="24"/>
          <w:szCs w:val="24"/>
        </w:rPr>
        <w:t>.</w:t>
      </w:r>
      <w:r w:rsidR="007F74B0" w:rsidRPr="00594FCB">
        <w:rPr>
          <w:rFonts w:cstheme="minorHAnsi"/>
          <w:sz w:val="24"/>
          <w:szCs w:val="24"/>
        </w:rPr>
        <w:t xml:space="preserve"> </w:t>
      </w:r>
      <w:r w:rsidR="00BD13F3" w:rsidRPr="00594FCB">
        <w:rPr>
          <w:rFonts w:cstheme="minorHAnsi"/>
          <w:sz w:val="24"/>
          <w:szCs w:val="24"/>
        </w:rPr>
        <w:t>This indicates</w:t>
      </w:r>
      <w:r w:rsidR="007F74B0" w:rsidRPr="00594FCB">
        <w:rPr>
          <w:rFonts w:cstheme="minorHAnsi"/>
          <w:sz w:val="24"/>
          <w:szCs w:val="24"/>
        </w:rPr>
        <w:t xml:space="preserve"> that cards starting around position 45 before the wash shuffle is performed have a lower probability of finishing in one of these positions after the wash is performed than cards starting from other positions</w:t>
      </w:r>
      <w:r w:rsidR="00A9392E" w:rsidRPr="00594FCB">
        <w:rPr>
          <w:rFonts w:cstheme="minorHAnsi"/>
          <w:sz w:val="24"/>
          <w:szCs w:val="24"/>
        </w:rPr>
        <w:t xml:space="preserve">. </w:t>
      </w:r>
      <w:r w:rsidR="007F74B0" w:rsidRPr="00594FCB">
        <w:rPr>
          <w:rFonts w:cstheme="minorHAnsi"/>
          <w:sz w:val="24"/>
          <w:szCs w:val="24"/>
        </w:rPr>
        <w:t xml:space="preserve">Since the ending locations of positions 14, 15, 16, 18 and 20 are all near each other, it is not surprising that these histograms would look similar to each other. </w:t>
      </w:r>
      <w:r w:rsidR="00BD13F3" w:rsidRPr="00594FCB">
        <w:rPr>
          <w:rFonts w:cstheme="minorHAnsi"/>
          <w:sz w:val="24"/>
          <w:szCs w:val="24"/>
        </w:rPr>
        <w:t xml:space="preserve">Referring to Figure 4, position 45 would be towards the middle of the fourth column. To finish in one of the board card positions, the card would have to be selected towards the end of the gather function </w:t>
      </w:r>
      <w:r w:rsidR="00BD13F3" w:rsidRPr="00594FCB">
        <w:rPr>
          <w:rFonts w:cstheme="minorHAnsi"/>
          <w:sz w:val="24"/>
          <w:szCs w:val="24"/>
        </w:rPr>
        <w:lastRenderedPageBreak/>
        <w:t>procedure, which is more likely to occur for cards in one of the outer columns.</w:t>
      </w:r>
      <w:r w:rsidR="00594FCB" w:rsidRPr="00594FCB">
        <w:rPr>
          <w:rFonts w:cstheme="minorHAnsi"/>
          <w:sz w:val="24"/>
          <w:szCs w:val="24"/>
        </w:rPr>
        <w:t xml:space="preserve"> Thus, at a very coarse level, it appears that cards around position 45 are likely to finish the wash cycles in one of the inner columns, thus making them less likely to be gathered into position 14. </w:t>
      </w:r>
    </w:p>
    <w:p w14:paraId="3D880452" w14:textId="3FAF0D5B" w:rsidR="00B1771C" w:rsidRPr="00301E17" w:rsidRDefault="00B1771C" w:rsidP="00B1771C">
      <w:pPr>
        <w:rPr>
          <w:i/>
          <w:iCs/>
          <w:sz w:val="24"/>
          <w:szCs w:val="24"/>
        </w:rPr>
      </w:pPr>
      <w:r w:rsidRPr="00301E17">
        <w:rPr>
          <w:i/>
          <w:iCs/>
          <w:sz w:val="24"/>
          <w:szCs w:val="24"/>
        </w:rPr>
        <w:t>Wash Shuffle and Casino Shuffle</w:t>
      </w:r>
    </w:p>
    <w:p w14:paraId="702963ED" w14:textId="573D83B6" w:rsidR="004708D1" w:rsidRPr="00301E17" w:rsidRDefault="000D46F2" w:rsidP="00B1771C">
      <w:pPr>
        <w:rPr>
          <w:sz w:val="24"/>
          <w:szCs w:val="24"/>
        </w:rPr>
      </w:pPr>
      <w:r w:rsidRPr="00301E17">
        <w:rPr>
          <w:sz w:val="24"/>
          <w:szCs w:val="24"/>
        </w:rPr>
        <w:tab/>
        <w:t xml:space="preserve">Next, we investigate the performance of the wash shuffle combined with a subsequent casino shuffle, which we </w:t>
      </w:r>
      <w:r w:rsidR="00F234DC" w:rsidRPr="00301E17">
        <w:rPr>
          <w:sz w:val="24"/>
          <w:szCs w:val="24"/>
        </w:rPr>
        <w:t>will refer to as WCS</w:t>
      </w:r>
      <w:r w:rsidR="00730A96" w:rsidRPr="00301E17">
        <w:rPr>
          <w:sz w:val="24"/>
          <w:szCs w:val="24"/>
        </w:rPr>
        <w:t>.</w:t>
      </w:r>
      <w:r w:rsidR="00E57007" w:rsidRPr="00301E17">
        <w:rPr>
          <w:sz w:val="24"/>
          <w:szCs w:val="24"/>
        </w:rPr>
        <w:t xml:space="preserve"> </w:t>
      </w:r>
      <w:r w:rsidR="004708D1" w:rsidRPr="00301E17">
        <w:rPr>
          <w:sz w:val="24"/>
          <w:szCs w:val="24"/>
        </w:rPr>
        <w:t xml:space="preserve">Following the rationale in Merz &amp; Chi (2022), we begin by investigating the ending locations of the top five and bottom five cards of the deck prior to any shuffling, as these are possible to be known </w:t>
      </w:r>
      <w:r w:rsidR="00301E17" w:rsidRPr="00301E17">
        <w:rPr>
          <w:sz w:val="24"/>
          <w:szCs w:val="24"/>
        </w:rPr>
        <w:t xml:space="preserve">by nature of the fact that the dealer may tend to place the board cards from the previous hand either on top or on the bottom of the deck prior to shuffling. In Figure 4, </w:t>
      </w:r>
      <w:r w:rsidR="00301E17">
        <w:rPr>
          <w:sz w:val="24"/>
          <w:szCs w:val="24"/>
        </w:rPr>
        <w:t>we show Monte Carlo estimates of the probabilities of these cards being dealt to any player, as a board card, or as a burn card. While the CS results in probabilities that may deviate quite far from what we would expect from a perfect shuffle, the addition of a wash appears to make a significant improvement on the shuffling routine, as the WCS produces probabilities quite close to what would be expected from a perfect shuffle.</w:t>
      </w:r>
    </w:p>
    <w:p w14:paraId="30D27B06" w14:textId="77777777" w:rsidR="008E09AA" w:rsidRDefault="00E57007" w:rsidP="008E09AA">
      <w:pPr>
        <w:keepNext/>
        <w:jc w:val="center"/>
      </w:pPr>
      <w:r>
        <w:rPr>
          <w:noProof/>
          <w:sz w:val="24"/>
          <w:szCs w:val="24"/>
        </w:rPr>
        <w:drawing>
          <wp:inline distT="0" distB="0" distL="0" distR="0" wp14:anchorId="3EC49E86" wp14:editId="18024157">
            <wp:extent cx="5930900" cy="4451350"/>
            <wp:effectExtent l="0" t="0" r="0" b="6350"/>
            <wp:docPr id="762372556" name="Picture 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72556" name="Picture 18" descr="A screenshot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14:paraId="1F7B00C9" w14:textId="32888D8A" w:rsidR="00730A96" w:rsidRPr="008E09AA" w:rsidRDefault="008E09AA" w:rsidP="008E09AA">
      <w:pPr>
        <w:pStyle w:val="Caption"/>
        <w:rPr>
          <w:color w:val="auto"/>
          <w:sz w:val="24"/>
          <w:szCs w:val="24"/>
        </w:rPr>
      </w:pPr>
      <w:r w:rsidRPr="008E09AA">
        <w:rPr>
          <w:color w:val="auto"/>
        </w:rPr>
        <w:t xml:space="preserve">Figure </w:t>
      </w:r>
      <w:r w:rsidR="00E77EAF">
        <w:rPr>
          <w:color w:val="auto"/>
        </w:rPr>
        <w:t>3</w:t>
      </w:r>
      <w:r w:rsidR="007E5DEC">
        <w:rPr>
          <w:color w:val="auto"/>
        </w:rPr>
        <w:t xml:space="preserve">. </w:t>
      </w:r>
      <w:r w:rsidR="00951C41">
        <w:rPr>
          <w:color w:val="auto"/>
        </w:rPr>
        <w:t xml:space="preserve">Each panel represents different key locations that cards could be dealt to in a hand of Texas </w:t>
      </w:r>
      <w:proofErr w:type="spellStart"/>
      <w:r w:rsidR="00951C41">
        <w:rPr>
          <w:color w:val="auto"/>
        </w:rPr>
        <w:t>Hold’em</w:t>
      </w:r>
      <w:proofErr w:type="spellEnd"/>
      <w:r w:rsidR="00951C41">
        <w:rPr>
          <w:color w:val="auto"/>
        </w:rPr>
        <w:t>, and the cards shown in each panel are the five cards at the top and the bottom of the deck prior to any shuffling.</w:t>
      </w:r>
      <w:r w:rsidR="00B427EE">
        <w:rPr>
          <w:color w:val="auto"/>
        </w:rPr>
        <w:t xml:space="preserve"> The dotted horizontal lines on </w:t>
      </w:r>
      <w:r w:rsidR="00B427EE">
        <w:rPr>
          <w:color w:val="auto"/>
        </w:rPr>
        <w:lastRenderedPageBreak/>
        <w:t>each panel represent the percentage that would be expected from a perfectly shuffled deck.</w:t>
      </w:r>
      <w:r w:rsidR="00951C41">
        <w:rPr>
          <w:color w:val="auto"/>
        </w:rPr>
        <w:t xml:space="preserve"> All simulations were performed with 100,000 iterations, thus resulting in extremely narrow confidence intervals, shown by the horizontal lines around each point. </w:t>
      </w:r>
    </w:p>
    <w:p w14:paraId="65DD09A2" w14:textId="0E281774" w:rsidR="008E09AA" w:rsidRPr="00E660B0" w:rsidRDefault="00493ABE" w:rsidP="008E09AA">
      <w:pPr>
        <w:rPr>
          <w:i/>
          <w:iCs/>
          <w:sz w:val="24"/>
          <w:szCs w:val="24"/>
        </w:rPr>
      </w:pPr>
      <w:r w:rsidRPr="00E660B0">
        <w:rPr>
          <w:i/>
          <w:iCs/>
          <w:sz w:val="24"/>
          <w:szCs w:val="24"/>
        </w:rPr>
        <w:t>Card neighbors</w:t>
      </w:r>
    </w:p>
    <w:p w14:paraId="7F64532A" w14:textId="64102472" w:rsidR="00E660B0" w:rsidRPr="00E660B0" w:rsidRDefault="00783522" w:rsidP="008E09AA">
      <w:pPr>
        <w:rPr>
          <w:sz w:val="24"/>
          <w:szCs w:val="24"/>
        </w:rPr>
      </w:pPr>
      <w:r w:rsidRPr="00E660B0">
        <w:rPr>
          <w:sz w:val="24"/>
          <w:szCs w:val="24"/>
        </w:rPr>
        <w:tab/>
      </w:r>
      <w:r w:rsidR="00E660B0" w:rsidRPr="00E660B0">
        <w:rPr>
          <w:sz w:val="24"/>
          <w:szCs w:val="24"/>
        </w:rPr>
        <w:t>Ar</w:t>
      </w:r>
      <w:r w:rsidR="00E660B0">
        <w:rPr>
          <w:sz w:val="24"/>
          <w:szCs w:val="24"/>
        </w:rPr>
        <w:t xml:space="preserve">guably the most crucial finding from Merz &amp; Chi (2022) is that the CS does not adequately separate </w:t>
      </w:r>
      <w:r w:rsidR="00C11204">
        <w:rPr>
          <w:sz w:val="24"/>
          <w:szCs w:val="24"/>
        </w:rPr>
        <w:t xml:space="preserve">cards that begin as neighbors, where neighbors are defined as cards that are directly adjacent to each other in the deck. In a game such as Texas </w:t>
      </w:r>
      <w:proofErr w:type="spellStart"/>
      <w:r w:rsidR="00C11204">
        <w:rPr>
          <w:sz w:val="24"/>
          <w:szCs w:val="24"/>
        </w:rPr>
        <w:t>Hold’em</w:t>
      </w:r>
      <w:proofErr w:type="spellEnd"/>
      <w:r w:rsidR="00EE3FED">
        <w:rPr>
          <w:sz w:val="24"/>
          <w:szCs w:val="24"/>
        </w:rPr>
        <w:t xml:space="preserve"> where several cards are dealt face up in succession</w:t>
      </w:r>
      <w:r w:rsidR="00C11204">
        <w:rPr>
          <w:sz w:val="24"/>
          <w:szCs w:val="24"/>
        </w:rPr>
        <w:t xml:space="preserve">, this can give a player a significant amount of information. Here, we investigate whether the addition of a wash prior to the CS mitigates this concern, and to what extent if so. </w:t>
      </w:r>
    </w:p>
    <w:p w14:paraId="4A26E045" w14:textId="23B34D72" w:rsidR="00493ABE" w:rsidRPr="00493ABE" w:rsidRDefault="00356FAC" w:rsidP="008E09AA">
      <w:pPr>
        <w:rPr>
          <w:sz w:val="24"/>
          <w:szCs w:val="24"/>
        </w:rPr>
      </w:pPr>
      <w:r>
        <w:rPr>
          <w:sz w:val="24"/>
          <w:szCs w:val="24"/>
        </w:rPr>
        <w:t xml:space="preserve">As in Merz &amp; Chi (2022), we define “cards apart” as difference in the positions of card </w:t>
      </w:r>
      <w:r>
        <w:rPr>
          <w:i/>
          <w:iCs/>
          <w:sz w:val="24"/>
          <w:szCs w:val="24"/>
        </w:rPr>
        <w:t>x</w:t>
      </w:r>
      <w:r>
        <w:rPr>
          <w:sz w:val="24"/>
          <w:szCs w:val="24"/>
        </w:rPr>
        <w:t xml:space="preserve"> and card </w:t>
      </w:r>
      <w:r>
        <w:rPr>
          <w:i/>
          <w:iCs/>
          <w:sz w:val="24"/>
          <w:szCs w:val="24"/>
        </w:rPr>
        <w:t>y</w:t>
      </w:r>
      <w:r>
        <w:rPr>
          <w:sz w:val="24"/>
          <w:szCs w:val="24"/>
        </w:rPr>
        <w:t xml:space="preserve">, where card </w:t>
      </w:r>
      <w:r>
        <w:rPr>
          <w:i/>
          <w:iCs/>
          <w:sz w:val="24"/>
          <w:szCs w:val="24"/>
        </w:rPr>
        <w:t>x</w:t>
      </w:r>
      <w:r>
        <w:rPr>
          <w:sz w:val="24"/>
          <w:szCs w:val="24"/>
        </w:rPr>
        <w:t xml:space="preserve"> comes before card </w:t>
      </w:r>
      <w:r>
        <w:rPr>
          <w:i/>
          <w:iCs/>
          <w:sz w:val="24"/>
          <w:szCs w:val="24"/>
        </w:rPr>
        <w:t>y</w:t>
      </w:r>
      <w:r>
        <w:rPr>
          <w:sz w:val="24"/>
          <w:szCs w:val="24"/>
        </w:rPr>
        <w:t xml:space="preserve">. For example, if card </w:t>
      </w:r>
      <w:r>
        <w:rPr>
          <w:i/>
          <w:iCs/>
          <w:sz w:val="24"/>
          <w:szCs w:val="24"/>
        </w:rPr>
        <w:t>x</w:t>
      </w:r>
      <w:r>
        <w:rPr>
          <w:sz w:val="24"/>
          <w:szCs w:val="24"/>
        </w:rPr>
        <w:t xml:space="preserve"> is in position 15 and card </w:t>
      </w:r>
      <w:r>
        <w:rPr>
          <w:i/>
          <w:iCs/>
          <w:sz w:val="24"/>
          <w:szCs w:val="24"/>
        </w:rPr>
        <w:t>y</w:t>
      </w:r>
      <w:r>
        <w:rPr>
          <w:sz w:val="24"/>
          <w:szCs w:val="24"/>
        </w:rPr>
        <w:t xml:space="preserve"> is in position 17, their cards apart value is 2. </w:t>
      </w:r>
      <w:r w:rsidR="00393489" w:rsidRPr="00E660B0">
        <w:rPr>
          <w:sz w:val="24"/>
          <w:szCs w:val="24"/>
        </w:rPr>
        <w:t xml:space="preserve">Figure 5 </w:t>
      </w:r>
      <w:r w:rsidR="00D861A8">
        <w:rPr>
          <w:sz w:val="24"/>
          <w:szCs w:val="24"/>
        </w:rPr>
        <w:t>shows</w:t>
      </w:r>
      <w:r w:rsidR="00393489" w:rsidRPr="00E660B0">
        <w:rPr>
          <w:sz w:val="24"/>
          <w:szCs w:val="24"/>
        </w:rPr>
        <w:t xml:space="preserve"> Monte Carlo estimates </w:t>
      </w:r>
      <w:r w:rsidR="00984692" w:rsidRPr="00E660B0">
        <w:rPr>
          <w:sz w:val="24"/>
          <w:szCs w:val="24"/>
        </w:rPr>
        <w:t xml:space="preserve">of </w:t>
      </w:r>
      <w:r w:rsidR="00F8558A" w:rsidRPr="00E660B0">
        <w:rPr>
          <w:sz w:val="24"/>
          <w:szCs w:val="24"/>
        </w:rPr>
        <w:t>the</w:t>
      </w:r>
      <w:r>
        <w:rPr>
          <w:sz w:val="24"/>
          <w:szCs w:val="24"/>
        </w:rPr>
        <w:t xml:space="preserve"> probabilities of each possible value of cards apart after performing the WCS, for cards that begin as neighbors. </w:t>
      </w:r>
      <w:r w:rsidR="0072787E" w:rsidRPr="00E660B0">
        <w:rPr>
          <w:sz w:val="24"/>
          <w:szCs w:val="24"/>
        </w:rPr>
        <w:t xml:space="preserve">Figure 6 zooms in on </w:t>
      </w:r>
      <w:r w:rsidR="00D861A8">
        <w:rPr>
          <w:sz w:val="24"/>
          <w:szCs w:val="24"/>
        </w:rPr>
        <w:t>the cards apart values of</w:t>
      </w:r>
      <w:r w:rsidR="007E1FEA" w:rsidRPr="00E660B0">
        <w:rPr>
          <w:sz w:val="24"/>
          <w:szCs w:val="24"/>
        </w:rPr>
        <w:t xml:space="preserve"> six or less cards</w:t>
      </w:r>
      <w:r w:rsidR="00D861A8">
        <w:rPr>
          <w:sz w:val="24"/>
          <w:szCs w:val="24"/>
        </w:rPr>
        <w:t>,</w:t>
      </w:r>
      <w:r w:rsidR="007E1FEA" w:rsidRPr="00E660B0">
        <w:rPr>
          <w:sz w:val="24"/>
          <w:szCs w:val="24"/>
        </w:rPr>
        <w:t xml:space="preserve"> and includes the </w:t>
      </w:r>
      <w:r w:rsidR="00A64CB4">
        <w:rPr>
          <w:sz w:val="24"/>
          <w:szCs w:val="24"/>
        </w:rPr>
        <w:t>aforementioned</w:t>
      </w:r>
      <w:r w:rsidR="002D0782">
        <w:rPr>
          <w:sz w:val="24"/>
          <w:szCs w:val="24"/>
        </w:rPr>
        <w:t xml:space="preserve"> </w:t>
      </w:r>
      <w:r w:rsidR="00300B92" w:rsidRPr="00E660B0">
        <w:rPr>
          <w:sz w:val="24"/>
          <w:szCs w:val="24"/>
        </w:rPr>
        <w:t>7-riffle</w:t>
      </w:r>
      <w:r w:rsidR="007E1FEA" w:rsidRPr="00E660B0">
        <w:rPr>
          <w:sz w:val="24"/>
          <w:szCs w:val="24"/>
        </w:rPr>
        <w:t xml:space="preserve"> shuffle</w:t>
      </w:r>
      <w:r w:rsidR="002D0782">
        <w:rPr>
          <w:sz w:val="24"/>
          <w:szCs w:val="24"/>
        </w:rPr>
        <w:t xml:space="preserve"> (Aldous and </w:t>
      </w:r>
      <w:proofErr w:type="spellStart"/>
      <w:r w:rsidR="002D0782">
        <w:rPr>
          <w:sz w:val="24"/>
          <w:szCs w:val="24"/>
        </w:rPr>
        <w:t>Diaconis</w:t>
      </w:r>
      <w:proofErr w:type="spellEnd"/>
      <w:r w:rsidR="002D0782">
        <w:rPr>
          <w:sz w:val="24"/>
          <w:szCs w:val="24"/>
        </w:rPr>
        <w:t>, 1986)</w:t>
      </w:r>
      <w:r w:rsidR="007E1FEA" w:rsidRPr="00E660B0">
        <w:rPr>
          <w:sz w:val="24"/>
          <w:szCs w:val="24"/>
        </w:rPr>
        <w:t>.</w:t>
      </w:r>
      <w:r w:rsidR="00B235D0" w:rsidRPr="00E660B0">
        <w:rPr>
          <w:sz w:val="24"/>
          <w:szCs w:val="24"/>
        </w:rPr>
        <w:t xml:space="preserve"> </w:t>
      </w:r>
      <w:r w:rsidR="000251B9">
        <w:rPr>
          <w:sz w:val="24"/>
          <w:szCs w:val="24"/>
        </w:rPr>
        <w:t xml:space="preserve">Notably, as all simulations were performed with 100,000 iterations, 95% confidence intervals around these </w:t>
      </w:r>
      <w:proofErr w:type="spellStart"/>
      <w:r w:rsidR="000251B9">
        <w:rPr>
          <w:sz w:val="24"/>
          <w:szCs w:val="24"/>
        </w:rPr>
        <w:t>barplot</w:t>
      </w:r>
      <w:proofErr w:type="spellEnd"/>
      <w:r w:rsidR="000251B9">
        <w:rPr>
          <w:sz w:val="24"/>
          <w:szCs w:val="24"/>
        </w:rPr>
        <w:t xml:space="preserve"> values are extremely narrow, on the order of that seen in Figure 4</w:t>
      </w:r>
      <w:r w:rsidR="00D609F9">
        <w:rPr>
          <w:sz w:val="24"/>
          <w:szCs w:val="24"/>
        </w:rPr>
        <w:t xml:space="preserve">; more specifically, these values have a margin of error on the order of approximately </w:t>
      </w:r>
      <w:r w:rsidR="00A64CB4">
        <w:rPr>
          <w:sz w:val="24"/>
          <w:szCs w:val="24"/>
        </w:rPr>
        <w:t>0.1%</w:t>
      </w:r>
      <w:r w:rsidR="00D609F9">
        <w:rPr>
          <w:sz w:val="24"/>
          <w:szCs w:val="24"/>
        </w:rPr>
        <w:t>, depending on the exact value of the point estimate</w:t>
      </w:r>
      <w:r w:rsidR="000251B9">
        <w:rPr>
          <w:sz w:val="24"/>
          <w:szCs w:val="24"/>
        </w:rPr>
        <w:t xml:space="preserve">. </w:t>
      </w:r>
      <w:r w:rsidR="00D609F9">
        <w:rPr>
          <w:sz w:val="24"/>
          <w:szCs w:val="24"/>
        </w:rPr>
        <w:t>For this reason, we omit them graphically on these two figures.</w:t>
      </w:r>
      <w:r w:rsidR="000D0CC7">
        <w:rPr>
          <w:sz w:val="24"/>
          <w:szCs w:val="24"/>
        </w:rPr>
        <w:t xml:space="preserve"> We conclude that while</w:t>
      </w:r>
      <w:r w:rsidR="000D0CC7" w:rsidRPr="00E660B0">
        <w:rPr>
          <w:sz w:val="24"/>
          <w:szCs w:val="24"/>
        </w:rPr>
        <w:t xml:space="preserve"> </w:t>
      </w:r>
      <w:r w:rsidR="000D0CC7">
        <w:rPr>
          <w:sz w:val="24"/>
          <w:szCs w:val="24"/>
        </w:rPr>
        <w:t>the</w:t>
      </w:r>
      <w:r w:rsidR="000D0CC7" w:rsidRPr="00E660B0">
        <w:rPr>
          <w:sz w:val="24"/>
          <w:szCs w:val="24"/>
        </w:rPr>
        <w:t xml:space="preserve"> WCS performs far better </w:t>
      </w:r>
      <w:r w:rsidR="000D0CC7">
        <w:rPr>
          <w:sz w:val="24"/>
          <w:szCs w:val="24"/>
        </w:rPr>
        <w:t>than the CS</w:t>
      </w:r>
      <w:r w:rsidR="000D0CC7" w:rsidRPr="00E660B0">
        <w:rPr>
          <w:sz w:val="24"/>
          <w:szCs w:val="24"/>
        </w:rPr>
        <w:t>, it is still outperformed by a 7-riffle shuffle</w:t>
      </w:r>
      <w:r w:rsidR="000D0CC7">
        <w:rPr>
          <w:sz w:val="24"/>
          <w:szCs w:val="24"/>
        </w:rPr>
        <w:t>, and also still deviates significantly from the values expected from a perfectly shuffled deck.</w:t>
      </w:r>
    </w:p>
    <w:p w14:paraId="5C66DF88" w14:textId="77777777" w:rsidR="008E09AA" w:rsidRDefault="008E09AA" w:rsidP="008E09AA">
      <w:pPr>
        <w:rPr>
          <w:sz w:val="24"/>
          <w:szCs w:val="24"/>
        </w:rPr>
      </w:pPr>
    </w:p>
    <w:p w14:paraId="5364B7D9" w14:textId="77777777" w:rsidR="00393489" w:rsidRDefault="00D84587" w:rsidP="00393489">
      <w:pPr>
        <w:keepNext/>
        <w:jc w:val="center"/>
      </w:pPr>
      <w:r>
        <w:rPr>
          <w:noProof/>
          <w:sz w:val="24"/>
          <w:szCs w:val="24"/>
        </w:rPr>
        <w:drawing>
          <wp:inline distT="0" distB="0" distL="0" distR="0" wp14:anchorId="2B697818" wp14:editId="37D38EFE">
            <wp:extent cx="5001518" cy="2279650"/>
            <wp:effectExtent l="0" t="0" r="8890" b="6350"/>
            <wp:docPr id="10361210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121059"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001518" cy="2279650"/>
                    </a:xfrm>
                    <a:prstGeom prst="rect">
                      <a:avLst/>
                    </a:prstGeom>
                    <a:noFill/>
                    <a:ln>
                      <a:noFill/>
                    </a:ln>
                  </pic:spPr>
                </pic:pic>
              </a:graphicData>
            </a:graphic>
          </wp:inline>
        </w:drawing>
      </w:r>
    </w:p>
    <w:p w14:paraId="4B6C39FB" w14:textId="7F106730" w:rsidR="008E09AA" w:rsidRPr="0072787E" w:rsidRDefault="00393489" w:rsidP="0072787E">
      <w:pPr>
        <w:pStyle w:val="Caption"/>
        <w:rPr>
          <w:color w:val="auto"/>
          <w:sz w:val="24"/>
          <w:szCs w:val="24"/>
        </w:rPr>
      </w:pPr>
      <w:r w:rsidRPr="00393489">
        <w:rPr>
          <w:color w:val="auto"/>
        </w:rPr>
        <w:t>Figure</w:t>
      </w:r>
      <w:r w:rsidR="00E77EAF">
        <w:rPr>
          <w:color w:val="auto"/>
        </w:rPr>
        <w:t xml:space="preserve"> 4</w:t>
      </w:r>
      <w:r w:rsidR="006A619E">
        <w:rPr>
          <w:color w:val="auto"/>
        </w:rPr>
        <w:t xml:space="preserve">. </w:t>
      </w:r>
      <w:r w:rsidR="008210B6">
        <w:rPr>
          <w:color w:val="auto"/>
        </w:rPr>
        <w:t>The dotted diagonal line represents the probabilit</w:t>
      </w:r>
      <w:r w:rsidR="00E16D0B">
        <w:rPr>
          <w:color w:val="auto"/>
        </w:rPr>
        <w:t>ies</w:t>
      </w:r>
      <w:r w:rsidR="008210B6">
        <w:rPr>
          <w:color w:val="auto"/>
        </w:rPr>
        <w:t xml:space="preserve"> of each possible value of cards apart that would be expected from a perfect shuffle. The bars show the estimated probabilities via Monte Carlo simulation of each value of cards apart for cards that begin as neighbors, and then a CS or WCS is performed</w:t>
      </w:r>
      <w:r w:rsidR="00D00550">
        <w:rPr>
          <w:color w:val="auto"/>
        </w:rPr>
        <w:t>, with 100,000 iterations</w:t>
      </w:r>
      <w:r w:rsidR="008210B6">
        <w:rPr>
          <w:color w:val="auto"/>
        </w:rPr>
        <w:t xml:space="preserve">. </w:t>
      </w:r>
    </w:p>
    <w:p w14:paraId="2C68E834" w14:textId="775DE9FE" w:rsidR="0072787E" w:rsidRDefault="00D84587" w:rsidP="0072787E">
      <w:pPr>
        <w:keepNext/>
        <w:jc w:val="center"/>
      </w:pPr>
      <w:r>
        <w:rPr>
          <w:noProof/>
          <w:sz w:val="24"/>
          <w:szCs w:val="24"/>
        </w:rPr>
        <w:lastRenderedPageBreak/>
        <w:drawing>
          <wp:inline distT="0" distB="0" distL="0" distR="0" wp14:anchorId="56BD72BD" wp14:editId="5675D716">
            <wp:extent cx="5001518" cy="2279650"/>
            <wp:effectExtent l="0" t="0" r="8890" b="6350"/>
            <wp:docPr id="206036966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69663"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001518" cy="2279650"/>
                    </a:xfrm>
                    <a:prstGeom prst="rect">
                      <a:avLst/>
                    </a:prstGeom>
                    <a:noFill/>
                    <a:ln>
                      <a:noFill/>
                    </a:ln>
                  </pic:spPr>
                </pic:pic>
              </a:graphicData>
            </a:graphic>
          </wp:inline>
        </w:drawing>
      </w:r>
      <w:r w:rsidR="00046670">
        <w:t xml:space="preserve"> </w:t>
      </w:r>
    </w:p>
    <w:p w14:paraId="548573D1" w14:textId="2749471B" w:rsidR="00E57007" w:rsidRPr="0072787E" w:rsidRDefault="0072787E" w:rsidP="0072787E">
      <w:pPr>
        <w:pStyle w:val="Caption"/>
        <w:rPr>
          <w:color w:val="auto"/>
          <w:sz w:val="24"/>
          <w:szCs w:val="24"/>
        </w:rPr>
      </w:pPr>
      <w:r w:rsidRPr="0072787E">
        <w:rPr>
          <w:color w:val="auto"/>
        </w:rPr>
        <w:t>Figure</w:t>
      </w:r>
      <w:r w:rsidR="00E77EAF">
        <w:rPr>
          <w:color w:val="auto"/>
        </w:rPr>
        <w:t xml:space="preserve"> 5</w:t>
      </w:r>
      <w:r w:rsidR="00D00550">
        <w:rPr>
          <w:color w:val="auto"/>
        </w:rPr>
        <w:t xml:space="preserve">. </w:t>
      </w:r>
      <w:r w:rsidR="00E16D0B">
        <w:rPr>
          <w:color w:val="auto"/>
        </w:rPr>
        <w:t>The same information as in Figure 5 is shown here, but specifically for cards apart values of 1 through 6. Again</w:t>
      </w:r>
      <w:ins w:id="70" w:author="Michael Alexeev" w:date="2024-02-25T16:34:00Z">
        <w:r w:rsidR="00614CE6">
          <w:rPr>
            <w:color w:val="auto"/>
          </w:rPr>
          <w:t>,</w:t>
        </w:r>
      </w:ins>
      <w:r w:rsidR="00E16D0B">
        <w:rPr>
          <w:color w:val="auto"/>
        </w:rPr>
        <w:t xml:space="preserve"> the dotted line represents the probabilities of each possible value of cards apart that would be expected from a perfect shuffle, and the bars show Monte Carlo estimates of the probabilities </w:t>
      </w:r>
      <w:r w:rsidR="00F23240">
        <w:rPr>
          <w:color w:val="auto"/>
        </w:rPr>
        <w:t>of each value of cards apart for cards that began as neighbors and then a CS or WCS is performed. Also shown are the estimated probabilities after performing seven riffle shuffles.</w:t>
      </w:r>
    </w:p>
    <w:p w14:paraId="21A456A0" w14:textId="77777777" w:rsidR="008E09AA" w:rsidRDefault="008E09AA" w:rsidP="008E09AA">
      <w:pPr>
        <w:rPr>
          <w:sz w:val="24"/>
          <w:szCs w:val="24"/>
        </w:rPr>
      </w:pPr>
    </w:p>
    <w:p w14:paraId="54C0958B" w14:textId="77777777" w:rsidR="008E09AA" w:rsidRDefault="008E09AA" w:rsidP="008E09AA">
      <w:pPr>
        <w:rPr>
          <w:sz w:val="24"/>
          <w:szCs w:val="24"/>
        </w:rPr>
      </w:pPr>
    </w:p>
    <w:p w14:paraId="473049B7" w14:textId="0B8779A5" w:rsidR="00C01FAB" w:rsidRDefault="0060436D" w:rsidP="00E57007">
      <w:pPr>
        <w:jc w:val="center"/>
        <w:rPr>
          <w:noProof/>
          <w:sz w:val="24"/>
          <w:szCs w:val="24"/>
        </w:rPr>
      </w:pPr>
      <w:r>
        <w:rPr>
          <w:b/>
          <w:bCs/>
          <w:noProof/>
          <w:sz w:val="24"/>
          <w:szCs w:val="24"/>
        </w:rPr>
        <w:t>Discussion</w:t>
      </w:r>
    </w:p>
    <w:p w14:paraId="0DEABA53" w14:textId="3606C699" w:rsidR="00940F1F" w:rsidRDefault="0060436D" w:rsidP="0060436D">
      <w:pPr>
        <w:rPr>
          <w:noProof/>
          <w:sz w:val="24"/>
          <w:szCs w:val="24"/>
        </w:rPr>
      </w:pPr>
      <w:r>
        <w:rPr>
          <w:noProof/>
          <w:sz w:val="24"/>
          <w:szCs w:val="24"/>
        </w:rPr>
        <w:tab/>
        <w:t xml:space="preserve">In this work, we introduce </w:t>
      </w:r>
      <w:r w:rsidR="008E7A65">
        <w:rPr>
          <w:noProof/>
          <w:sz w:val="24"/>
          <w:szCs w:val="24"/>
        </w:rPr>
        <w:t>the first</w:t>
      </w:r>
      <w:r>
        <w:rPr>
          <w:noProof/>
          <w:sz w:val="24"/>
          <w:szCs w:val="24"/>
        </w:rPr>
        <w:t xml:space="preserve"> </w:t>
      </w:r>
      <w:r w:rsidR="008E7A65">
        <w:rPr>
          <w:noProof/>
          <w:sz w:val="24"/>
          <w:szCs w:val="24"/>
        </w:rPr>
        <w:t xml:space="preserve">realistic </w:t>
      </w:r>
      <w:r>
        <w:rPr>
          <w:noProof/>
          <w:sz w:val="24"/>
          <w:szCs w:val="24"/>
        </w:rPr>
        <w:t>model of the wash shuffle</w:t>
      </w:r>
      <w:r w:rsidR="00D00550">
        <w:rPr>
          <w:noProof/>
          <w:sz w:val="24"/>
          <w:szCs w:val="24"/>
        </w:rPr>
        <w:t xml:space="preserve"> ever to be formulated</w:t>
      </w:r>
      <w:r w:rsidR="008E7A65">
        <w:rPr>
          <w:noProof/>
          <w:sz w:val="24"/>
          <w:szCs w:val="24"/>
        </w:rPr>
        <w:t xml:space="preserve">, to our knowledge. </w:t>
      </w:r>
      <w:r w:rsidR="00940F1F">
        <w:rPr>
          <w:noProof/>
          <w:sz w:val="24"/>
          <w:szCs w:val="24"/>
        </w:rPr>
        <w:t>We utilize this model to simulate the wash shuffle prior to the CS (i.e. the WCS), and demo</w:t>
      </w:r>
      <w:ins w:id="71" w:author="Michael Alexeev" w:date="2024-02-25T16:34:00Z">
        <w:r w:rsidR="00614CE6">
          <w:rPr>
            <w:noProof/>
            <w:sz w:val="24"/>
            <w:szCs w:val="24"/>
          </w:rPr>
          <w:t>n</w:t>
        </w:r>
      </w:ins>
      <w:r w:rsidR="00940F1F">
        <w:rPr>
          <w:noProof/>
          <w:sz w:val="24"/>
          <w:szCs w:val="24"/>
        </w:rPr>
        <w:t>strate the extent to which the WCS is still suboptimal compared to what we would expect from a perfect shuffle.</w:t>
      </w:r>
    </w:p>
    <w:p w14:paraId="27F0E595" w14:textId="6DD2FF11" w:rsidR="00940F1F" w:rsidRDefault="00940F1F" w:rsidP="0060436D">
      <w:pPr>
        <w:rPr>
          <w:noProof/>
          <w:sz w:val="24"/>
          <w:szCs w:val="24"/>
        </w:rPr>
      </w:pPr>
      <w:r>
        <w:rPr>
          <w:noProof/>
          <w:sz w:val="24"/>
          <w:szCs w:val="24"/>
        </w:rPr>
        <w:tab/>
        <w:t>It is beyond the scope of the present work to derive analytic solutions to theoretical properties of our wash shuffle, such as one-step transition probabilities from one deck configuration to another after performing a wash. However, this could be the focus of future work. Additionally, there is certainly the possibility that other models of the wash shuffle could be developed that would be shown to be more realistic than ours, which could also be an avenue of future exploration.</w:t>
      </w:r>
    </w:p>
    <w:p w14:paraId="7CF59655" w14:textId="55EB8828" w:rsidR="00940F1F" w:rsidRDefault="00940F1F" w:rsidP="0060436D">
      <w:pPr>
        <w:rPr>
          <w:noProof/>
          <w:sz w:val="24"/>
          <w:szCs w:val="24"/>
        </w:rPr>
      </w:pPr>
      <w:r>
        <w:rPr>
          <w:noProof/>
          <w:sz w:val="24"/>
          <w:szCs w:val="24"/>
        </w:rPr>
        <w:tab/>
        <w:t xml:space="preserve">Here, we show via Monte Carlo simulation that while the WCS does result in approximately correct probabilities of given cards finishing </w:t>
      </w:r>
      <w:r w:rsidR="00EF7B4D">
        <w:rPr>
          <w:noProof/>
          <w:sz w:val="24"/>
          <w:szCs w:val="24"/>
        </w:rPr>
        <w:t xml:space="preserve">in any given position, it still shows significant deficiencies in separating clumps of neighboring cards. Thus, performing a wash is not a sufficient solution to the failing of the CS to separate clumps of neighboring cards. </w:t>
      </w:r>
    </w:p>
    <w:p w14:paraId="1183E9B8" w14:textId="078451E4" w:rsidR="00EF7B4D" w:rsidRDefault="00EF7B4D" w:rsidP="0060436D">
      <w:pPr>
        <w:rPr>
          <w:noProof/>
          <w:sz w:val="24"/>
          <w:szCs w:val="24"/>
        </w:rPr>
      </w:pPr>
      <w:r>
        <w:rPr>
          <w:noProof/>
          <w:sz w:val="24"/>
          <w:szCs w:val="24"/>
        </w:rPr>
        <w:tab/>
        <w:t xml:space="preserve">Moreover, </w:t>
      </w:r>
      <w:r w:rsidR="00A02F08">
        <w:rPr>
          <w:noProof/>
          <w:sz w:val="24"/>
          <w:szCs w:val="24"/>
        </w:rPr>
        <w:t xml:space="preserve">under current practices, a wash is only rarely performed during the course of play. In the WSOP, as mentioned previously, a wash is only performed when opening a new deck of cards, or when a dealer error has occurred. Additionally, Merz &amp; Chi (2022) recommended performing an additional two riffle shuffles to reasonably mitigate the inflated probabilities of neighbor cards remaining close together in the deck. Anecdotally, a wash </w:t>
      </w:r>
      <w:r w:rsidR="00A02F08">
        <w:rPr>
          <w:noProof/>
          <w:sz w:val="24"/>
          <w:szCs w:val="24"/>
        </w:rPr>
        <w:lastRenderedPageBreak/>
        <w:t xml:space="preserve">shuffle would take more time than this. Thus, assuming that speed is the primary reason that casinos are unwilling to shuffle a deck more thoroughly, we assume that recommending a wash to be added </w:t>
      </w:r>
      <w:r w:rsidR="00D00550">
        <w:rPr>
          <w:noProof/>
          <w:sz w:val="24"/>
          <w:szCs w:val="24"/>
        </w:rPr>
        <w:t xml:space="preserve">to the shuffling procedure </w:t>
      </w:r>
      <w:r w:rsidR="00A02F08">
        <w:rPr>
          <w:noProof/>
          <w:sz w:val="24"/>
          <w:szCs w:val="24"/>
        </w:rPr>
        <w:t>prior to every hand would not be a welcomed solution.</w:t>
      </w:r>
    </w:p>
    <w:p w14:paraId="14A902FA" w14:textId="5C3D8C7D" w:rsidR="00A02F08" w:rsidRPr="0060436D" w:rsidRDefault="00A02F08" w:rsidP="0060436D">
      <w:pPr>
        <w:rPr>
          <w:noProof/>
          <w:sz w:val="24"/>
          <w:szCs w:val="24"/>
        </w:rPr>
      </w:pPr>
      <w:r>
        <w:rPr>
          <w:noProof/>
          <w:sz w:val="24"/>
          <w:szCs w:val="24"/>
        </w:rPr>
        <w:tab/>
        <w:t xml:space="preserve">Automatic card shufflers are, in our view, the best solution that satisfies the competing needs for speed and accuracy, even despite deficiencies demonstrated by these machines as well (Diaconis et al., 2013). However, while many poker rooms have adopted them, the monetary cost </w:t>
      </w:r>
      <w:r w:rsidR="00D00550">
        <w:rPr>
          <w:noProof/>
          <w:sz w:val="24"/>
          <w:szCs w:val="24"/>
        </w:rPr>
        <w:t xml:space="preserve">to purchase these machines </w:t>
      </w:r>
      <w:r>
        <w:rPr>
          <w:noProof/>
          <w:sz w:val="24"/>
          <w:szCs w:val="24"/>
        </w:rPr>
        <w:t>has prevented them from being used universally. In particular, for large poker tournaments</w:t>
      </w:r>
      <w:r w:rsidR="00D00550">
        <w:rPr>
          <w:noProof/>
          <w:sz w:val="24"/>
          <w:szCs w:val="24"/>
        </w:rPr>
        <w:t xml:space="preserve"> such as the WSOP</w:t>
      </w:r>
      <w:r>
        <w:rPr>
          <w:noProof/>
          <w:sz w:val="24"/>
          <w:szCs w:val="24"/>
        </w:rPr>
        <w:t xml:space="preserve">, the number of tables required to accommodate all players has meant that most tables in use will not be equipped with automatic card shufflers. Ironically, it is at these large poker tournaments where the monetary stakes can be orders of magnitude higher than most games in a typical poker room, thus meaning that automatic card shufflers are not used where they are arguably more important to be. </w:t>
      </w:r>
    </w:p>
    <w:p w14:paraId="59B92F6A" w14:textId="77777777" w:rsidR="008E09AA" w:rsidRDefault="008E09AA" w:rsidP="008E09AA">
      <w:pPr>
        <w:rPr>
          <w:sz w:val="24"/>
          <w:szCs w:val="24"/>
        </w:rPr>
      </w:pPr>
    </w:p>
    <w:p w14:paraId="74CD4C84" w14:textId="77777777" w:rsidR="008E09AA" w:rsidRDefault="008E09AA" w:rsidP="008E09AA">
      <w:pPr>
        <w:rPr>
          <w:sz w:val="24"/>
          <w:szCs w:val="24"/>
        </w:rPr>
      </w:pPr>
    </w:p>
    <w:p w14:paraId="72CAB308" w14:textId="77777777" w:rsidR="00C01FAB" w:rsidRDefault="00C01FAB" w:rsidP="00B1771C">
      <w:pPr>
        <w:rPr>
          <w:sz w:val="24"/>
          <w:szCs w:val="24"/>
        </w:rPr>
      </w:pPr>
    </w:p>
    <w:p w14:paraId="5BA3BDC0" w14:textId="77777777" w:rsidR="00C01FAB" w:rsidRDefault="00C01FAB" w:rsidP="00B1771C">
      <w:pPr>
        <w:rPr>
          <w:sz w:val="24"/>
          <w:szCs w:val="24"/>
        </w:rPr>
      </w:pPr>
    </w:p>
    <w:p w14:paraId="016D2997" w14:textId="77777777" w:rsidR="00C01FAB" w:rsidRDefault="00C01FAB" w:rsidP="00B1771C">
      <w:pPr>
        <w:rPr>
          <w:sz w:val="24"/>
          <w:szCs w:val="24"/>
        </w:rPr>
      </w:pPr>
    </w:p>
    <w:p w14:paraId="01E5A91E" w14:textId="77777777" w:rsidR="00C01FAB" w:rsidRPr="00250C88" w:rsidRDefault="00C01FAB" w:rsidP="00B1771C">
      <w:pPr>
        <w:rPr>
          <w:sz w:val="24"/>
          <w:szCs w:val="24"/>
        </w:rPr>
      </w:pPr>
    </w:p>
    <w:p w14:paraId="2A154F78" w14:textId="08D95EFB" w:rsidR="003C7B6A" w:rsidRDefault="003C7B6A" w:rsidP="00CE5A17">
      <w:pPr>
        <w:rPr>
          <w:sz w:val="24"/>
          <w:szCs w:val="24"/>
        </w:rPr>
      </w:pPr>
    </w:p>
    <w:p w14:paraId="1B892C8C" w14:textId="787EC096" w:rsidR="00114AE9" w:rsidRDefault="00114AE9" w:rsidP="00CE5A17">
      <w:pPr>
        <w:rPr>
          <w:sz w:val="24"/>
          <w:szCs w:val="24"/>
        </w:rPr>
      </w:pPr>
    </w:p>
    <w:p w14:paraId="31AF3081" w14:textId="30E09374" w:rsidR="00114AE9" w:rsidRDefault="00114AE9" w:rsidP="00CE5A17">
      <w:pPr>
        <w:rPr>
          <w:sz w:val="24"/>
          <w:szCs w:val="24"/>
        </w:rPr>
      </w:pPr>
      <w:r>
        <w:rPr>
          <w:sz w:val="24"/>
          <w:szCs w:val="24"/>
        </w:rPr>
        <w:br w:type="page"/>
      </w:r>
    </w:p>
    <w:p w14:paraId="32859CB0" w14:textId="3986A3FA" w:rsidR="00114AE9" w:rsidRDefault="00114AE9" w:rsidP="00114AE9">
      <w:pPr>
        <w:jc w:val="center"/>
        <w:rPr>
          <w:sz w:val="24"/>
          <w:szCs w:val="24"/>
        </w:rPr>
      </w:pPr>
      <w:r>
        <w:rPr>
          <w:b/>
          <w:bCs/>
          <w:sz w:val="24"/>
          <w:szCs w:val="24"/>
        </w:rPr>
        <w:lastRenderedPageBreak/>
        <w:t>References</w:t>
      </w:r>
    </w:p>
    <w:p w14:paraId="765BC2FE" w14:textId="77777777" w:rsidR="002E3951" w:rsidRDefault="002E3951" w:rsidP="002E3951">
      <w:pPr>
        <w:pStyle w:val="NormalWeb"/>
        <w:ind w:left="567" w:hanging="567"/>
        <w:rPr>
          <w:rFonts w:asciiTheme="minorHAnsi" w:hAnsiTheme="minorHAnsi"/>
        </w:rPr>
      </w:pPr>
      <w:r w:rsidRPr="00FE3407">
        <w:rPr>
          <w:rFonts w:asciiTheme="minorHAnsi" w:hAnsiTheme="minorHAnsi"/>
        </w:rPr>
        <w:t xml:space="preserve">Aldous, D., &amp; </w:t>
      </w:r>
      <w:proofErr w:type="spellStart"/>
      <w:r w:rsidRPr="00FE3407">
        <w:rPr>
          <w:rFonts w:asciiTheme="minorHAnsi" w:hAnsiTheme="minorHAnsi"/>
        </w:rPr>
        <w:t>Diaconis</w:t>
      </w:r>
      <w:proofErr w:type="spellEnd"/>
      <w:r w:rsidRPr="00FE3407">
        <w:rPr>
          <w:rFonts w:asciiTheme="minorHAnsi" w:hAnsiTheme="minorHAnsi"/>
        </w:rPr>
        <w:t xml:space="preserve">, P. (1986). Shuffling cards and stopping times. </w:t>
      </w:r>
      <w:r w:rsidRPr="00FE3407">
        <w:rPr>
          <w:rFonts w:asciiTheme="minorHAnsi" w:hAnsiTheme="minorHAnsi"/>
          <w:i/>
          <w:iCs/>
        </w:rPr>
        <w:t>The American Mathematical Monthly,</w:t>
      </w:r>
      <w:r w:rsidRPr="00FE3407">
        <w:rPr>
          <w:rFonts w:asciiTheme="minorHAnsi" w:hAnsiTheme="minorHAnsi"/>
        </w:rPr>
        <w:t xml:space="preserve"> </w:t>
      </w:r>
      <w:r w:rsidRPr="00FE3407">
        <w:rPr>
          <w:rFonts w:asciiTheme="minorHAnsi" w:hAnsiTheme="minorHAnsi"/>
          <w:i/>
          <w:iCs/>
        </w:rPr>
        <w:t>93</w:t>
      </w:r>
      <w:r w:rsidRPr="00FE3407">
        <w:rPr>
          <w:rFonts w:asciiTheme="minorHAnsi" w:hAnsiTheme="minorHAnsi"/>
        </w:rPr>
        <w:t>(5), 333. doi:10.2307/2323590</w:t>
      </w:r>
    </w:p>
    <w:p w14:paraId="74E8A222" w14:textId="5FF894CC" w:rsidR="002E3951" w:rsidRDefault="002E3951" w:rsidP="002E3951">
      <w:pPr>
        <w:pStyle w:val="NormalWeb"/>
        <w:ind w:left="567" w:hanging="567"/>
        <w:rPr>
          <w:rFonts w:asciiTheme="minorHAnsi" w:hAnsiTheme="minorHAnsi"/>
        </w:rPr>
      </w:pPr>
      <w:r>
        <w:rPr>
          <w:rFonts w:asciiTheme="minorHAnsi" w:hAnsiTheme="minorHAnsi"/>
        </w:rPr>
        <w:t>Black</w:t>
      </w:r>
      <w:r w:rsidR="003C1887">
        <w:rPr>
          <w:rFonts w:asciiTheme="minorHAnsi" w:hAnsiTheme="minorHAnsi"/>
        </w:rPr>
        <w:t>, J</w:t>
      </w:r>
      <w:r>
        <w:rPr>
          <w:rFonts w:asciiTheme="minorHAnsi" w:hAnsiTheme="minorHAnsi"/>
        </w:rPr>
        <w:t xml:space="preserve">. (2020). How to shuffle cards professionally. </w:t>
      </w:r>
      <w:r>
        <w:rPr>
          <w:rFonts w:asciiTheme="minorHAnsi" w:hAnsiTheme="minorHAnsi"/>
          <w:i/>
          <w:iCs/>
        </w:rPr>
        <w:t>Jack Black Casino Dealer School.</w:t>
      </w:r>
      <w:r>
        <w:rPr>
          <w:rFonts w:asciiTheme="minorHAnsi" w:hAnsiTheme="minorHAnsi"/>
        </w:rPr>
        <w:t xml:space="preserve"> Retrieved from </w:t>
      </w:r>
      <w:hyperlink r:id="rId10" w:history="1">
        <w:r w:rsidRPr="001B7D0E">
          <w:rPr>
            <w:rStyle w:val="Hyperlink"/>
            <w:rFonts w:asciiTheme="minorHAnsi" w:hAnsiTheme="minorHAnsi"/>
          </w:rPr>
          <w:t>https://www.youtube.com/watch?v=svi7Jry-KQI&amp;t=344s</w:t>
        </w:r>
      </w:hyperlink>
    </w:p>
    <w:p w14:paraId="5B02D814" w14:textId="238F9325" w:rsidR="00A02F08" w:rsidRDefault="00A02F08" w:rsidP="00A02F08">
      <w:pPr>
        <w:pStyle w:val="NormalWeb"/>
        <w:ind w:left="567" w:hanging="567"/>
        <w:rPr>
          <w:rFonts w:asciiTheme="minorHAnsi" w:hAnsiTheme="minorHAnsi"/>
        </w:rPr>
      </w:pPr>
      <w:proofErr w:type="spellStart"/>
      <w:r>
        <w:rPr>
          <w:rFonts w:asciiTheme="minorHAnsi" w:hAnsiTheme="minorHAnsi"/>
        </w:rPr>
        <w:t>Diaconis</w:t>
      </w:r>
      <w:proofErr w:type="spellEnd"/>
      <w:r>
        <w:rPr>
          <w:rFonts w:asciiTheme="minorHAnsi" w:hAnsiTheme="minorHAnsi"/>
        </w:rPr>
        <w:t xml:space="preserve">, P., </w:t>
      </w:r>
      <w:proofErr w:type="spellStart"/>
      <w:r>
        <w:rPr>
          <w:rFonts w:asciiTheme="minorHAnsi" w:hAnsiTheme="minorHAnsi"/>
        </w:rPr>
        <w:t>Fulman</w:t>
      </w:r>
      <w:proofErr w:type="spellEnd"/>
      <w:r>
        <w:rPr>
          <w:rFonts w:asciiTheme="minorHAnsi" w:hAnsiTheme="minorHAnsi"/>
        </w:rPr>
        <w:t xml:space="preserve">, J. &amp; Holmes, S. (2013). Analysis of casino shelf shuffling machines. </w:t>
      </w:r>
      <w:r w:rsidRPr="00743266">
        <w:rPr>
          <w:rFonts w:asciiTheme="minorHAnsi" w:hAnsiTheme="minorHAnsi"/>
          <w:i/>
          <w:iCs/>
        </w:rPr>
        <w:t>The Annals of Applied Probability</w:t>
      </w:r>
      <w:r>
        <w:rPr>
          <w:rFonts w:asciiTheme="minorHAnsi" w:hAnsiTheme="minorHAnsi"/>
        </w:rPr>
        <w:t>, 23(4), 1692-1720.</w:t>
      </w:r>
    </w:p>
    <w:p w14:paraId="46214A37" w14:textId="36EA7121" w:rsidR="002E3951" w:rsidRDefault="002E3951" w:rsidP="002E3951">
      <w:pPr>
        <w:pStyle w:val="NormalWeb"/>
        <w:rPr>
          <w:rFonts w:asciiTheme="minorHAnsi" w:hAnsiTheme="minorHAnsi"/>
        </w:rPr>
      </w:pPr>
      <w:r>
        <w:rPr>
          <w:rFonts w:asciiTheme="minorHAnsi" w:hAnsiTheme="minorHAnsi"/>
        </w:rPr>
        <w:t>Gilbert, E. (1955). Theory of shuffling. Technical memorandum, Bell Laboratories.</w:t>
      </w:r>
    </w:p>
    <w:p w14:paraId="2DEF703F" w14:textId="77777777" w:rsidR="003C1887" w:rsidRDefault="003C1887" w:rsidP="002E3951">
      <w:pPr>
        <w:pStyle w:val="NormalWeb"/>
        <w:ind w:left="567" w:hanging="567"/>
        <w:rPr>
          <w:rFonts w:asciiTheme="minorHAnsi" w:hAnsiTheme="minorHAnsi"/>
        </w:rPr>
      </w:pPr>
      <w:r w:rsidRPr="003C1887">
        <w:rPr>
          <w:rFonts w:asciiTheme="minorHAnsi" w:hAnsiTheme="minorHAnsi"/>
        </w:rPr>
        <w:t xml:space="preserve">Merz, D. W., &amp; Chi, P. B. (2022). Knowing When to </w:t>
      </w:r>
      <w:proofErr w:type="spellStart"/>
      <w:r w:rsidRPr="003C1887">
        <w:rPr>
          <w:rFonts w:asciiTheme="minorHAnsi" w:hAnsiTheme="minorHAnsi"/>
        </w:rPr>
        <w:t>Fold'em</w:t>
      </w:r>
      <w:proofErr w:type="spellEnd"/>
      <w:r w:rsidRPr="003C1887">
        <w:rPr>
          <w:rFonts w:asciiTheme="minorHAnsi" w:hAnsiTheme="minorHAnsi"/>
        </w:rPr>
        <w:t>: A Monte Carlo Exploration of Card Shuffling and How Poker Players Can Gain an Advantage. UNLV Gaming Research &amp; Review Journal, 26(1), 7.</w:t>
      </w:r>
    </w:p>
    <w:p w14:paraId="50EA495F" w14:textId="0CE45076" w:rsidR="002E3951" w:rsidRDefault="002E3951" w:rsidP="002E3951">
      <w:pPr>
        <w:pStyle w:val="NormalWeb"/>
        <w:ind w:left="567" w:hanging="567"/>
        <w:rPr>
          <w:rStyle w:val="Hyperlink"/>
          <w:rFonts w:asciiTheme="minorHAnsi" w:hAnsiTheme="minorHAnsi"/>
        </w:rPr>
      </w:pPr>
      <w:proofErr w:type="spellStart"/>
      <w:r>
        <w:rPr>
          <w:rFonts w:asciiTheme="minorHAnsi" w:hAnsiTheme="minorHAnsi"/>
        </w:rPr>
        <w:t>PokerGO</w:t>
      </w:r>
      <w:proofErr w:type="spellEnd"/>
      <w:r>
        <w:rPr>
          <w:rFonts w:asciiTheme="minorHAnsi" w:hAnsiTheme="minorHAnsi"/>
        </w:rPr>
        <w:t xml:space="preserve">. (2017). 2017 WSOP Main Event Day 1. Retrieved from </w:t>
      </w:r>
      <w:hyperlink r:id="rId11" w:history="1">
        <w:r w:rsidRPr="000C226D">
          <w:rPr>
            <w:rStyle w:val="Hyperlink"/>
            <w:rFonts w:asciiTheme="minorHAnsi" w:hAnsiTheme="minorHAnsi"/>
          </w:rPr>
          <w:t>https://www.youtube.com/watch?v=zdTlTqqtcIk&amp;t=420s</w:t>
        </w:r>
      </w:hyperlink>
    </w:p>
    <w:p w14:paraId="10F3E707" w14:textId="3FDC8726" w:rsidR="002E3951" w:rsidRPr="002E3951" w:rsidRDefault="002E3951" w:rsidP="002E3951">
      <w:pPr>
        <w:pStyle w:val="NormalWeb"/>
        <w:ind w:left="567" w:hanging="567"/>
        <w:rPr>
          <w:rFonts w:asciiTheme="minorHAnsi" w:hAnsiTheme="minorHAnsi"/>
          <w:color w:val="0563C1" w:themeColor="hyperlink"/>
          <w:u w:val="single"/>
        </w:rPr>
      </w:pPr>
      <w:proofErr w:type="spellStart"/>
      <w:r>
        <w:rPr>
          <w:rFonts w:asciiTheme="minorHAnsi" w:hAnsiTheme="minorHAnsi"/>
        </w:rPr>
        <w:t>PokerGO</w:t>
      </w:r>
      <w:proofErr w:type="spellEnd"/>
      <w:r>
        <w:rPr>
          <w:rFonts w:asciiTheme="minorHAnsi" w:hAnsiTheme="minorHAnsi"/>
        </w:rPr>
        <w:t xml:space="preserve">. (2022). 2022 WSOP Main Event Day 6. Retrieved from </w:t>
      </w:r>
      <w:r w:rsidRPr="002E3951">
        <w:rPr>
          <w:rFonts w:asciiTheme="minorHAnsi" w:hAnsiTheme="minorHAnsi"/>
          <w:color w:val="0563C1" w:themeColor="hyperlink"/>
          <w:u w:val="single"/>
        </w:rPr>
        <w:t>https://www.youtube.com/watch?v=p6_t9ns9rUw&amp;t=2h4m9s</w:t>
      </w:r>
    </w:p>
    <w:p w14:paraId="3666422E" w14:textId="646CE638" w:rsidR="002115C3" w:rsidRDefault="002115C3" w:rsidP="002115C3">
      <w:pPr>
        <w:pStyle w:val="NormalWeb"/>
        <w:ind w:left="567" w:hanging="567"/>
      </w:pPr>
      <w:r>
        <w:rPr>
          <w:rFonts w:asciiTheme="minorHAnsi" w:hAnsiTheme="minorHAnsi"/>
        </w:rPr>
        <w:t xml:space="preserve">PokerStars. (2018). </w:t>
      </w:r>
      <w:r w:rsidRPr="00495B4F">
        <w:rPr>
          <w:rFonts w:asciiTheme="minorHAnsi" w:hAnsiTheme="minorHAnsi"/>
        </w:rPr>
        <w:t>Main Event Day 2 - EPT Monte Carlo 2018</w:t>
      </w:r>
      <w:r>
        <w:rPr>
          <w:rFonts w:asciiTheme="minorHAnsi" w:hAnsiTheme="minorHAnsi"/>
        </w:rPr>
        <w:t xml:space="preserve">. Retrieved from </w:t>
      </w:r>
      <w:hyperlink r:id="rId12" w:history="1">
        <w:r w:rsidRPr="002115C3">
          <w:rPr>
            <w:rStyle w:val="Hyperlink"/>
            <w:rFonts w:asciiTheme="minorHAnsi" w:hAnsiTheme="minorHAnsi" w:cstheme="minorHAnsi"/>
          </w:rPr>
          <w:t>https://www.youtube.com/watch?v=WuNZEccZOsg&amp;t=1917s</w:t>
        </w:r>
      </w:hyperlink>
    </w:p>
    <w:p w14:paraId="4F5E71A4" w14:textId="14CCB6ED" w:rsidR="003C1887" w:rsidRDefault="003C1887" w:rsidP="002115C3">
      <w:pPr>
        <w:pStyle w:val="NormalWeb"/>
        <w:rPr>
          <w:rFonts w:asciiTheme="minorHAnsi" w:hAnsiTheme="minorHAnsi"/>
        </w:rPr>
      </w:pPr>
      <w:r>
        <w:rPr>
          <w:rFonts w:asciiTheme="minorHAnsi" w:hAnsiTheme="minorHAnsi"/>
        </w:rPr>
        <w:t>Reeds, J. (1981). Unpublished manuscript.</w:t>
      </w:r>
    </w:p>
    <w:p w14:paraId="518D660F" w14:textId="60CFD2D0" w:rsidR="00A957C8" w:rsidRDefault="00A957C8" w:rsidP="002115C3">
      <w:pPr>
        <w:pStyle w:val="NormalWeb"/>
        <w:rPr>
          <w:rFonts w:asciiTheme="minorHAnsi" w:hAnsiTheme="minorHAnsi"/>
        </w:rPr>
      </w:pPr>
      <w:r w:rsidRPr="00A957C8">
        <w:rPr>
          <w:rFonts w:asciiTheme="minorHAnsi" w:hAnsiTheme="minorHAnsi"/>
        </w:rPr>
        <w:t xml:space="preserve">White, G. (2019). A variation of strong stationary times for random walks with partial symmetries. </w:t>
      </w:r>
      <w:proofErr w:type="spellStart"/>
      <w:r w:rsidRPr="00A957C8">
        <w:rPr>
          <w:rFonts w:asciiTheme="minorHAnsi" w:hAnsiTheme="minorHAnsi"/>
        </w:rPr>
        <w:t>arXiv</w:t>
      </w:r>
      <w:proofErr w:type="spellEnd"/>
      <w:r w:rsidRPr="00A957C8">
        <w:rPr>
          <w:rFonts w:asciiTheme="minorHAnsi" w:hAnsiTheme="minorHAnsi"/>
        </w:rPr>
        <w:t xml:space="preserve"> preprint arXiv:1910.02389.</w:t>
      </w:r>
    </w:p>
    <w:p w14:paraId="261305CB" w14:textId="77777777" w:rsidR="004A5731" w:rsidRPr="002D2254" w:rsidRDefault="004A5731" w:rsidP="004A5731">
      <w:pPr>
        <w:pStyle w:val="NormalWeb"/>
        <w:ind w:left="567" w:hanging="567"/>
        <w:rPr>
          <w:rFonts w:asciiTheme="minorHAnsi" w:hAnsiTheme="minorHAnsi"/>
        </w:rPr>
      </w:pPr>
      <w:r>
        <w:rPr>
          <w:rFonts w:asciiTheme="minorHAnsi" w:hAnsiTheme="minorHAnsi"/>
        </w:rPr>
        <w:t xml:space="preserve">WSOP. (2013). 2013 World Series of Poker official dealer guide. Retrieved from </w:t>
      </w:r>
      <w:hyperlink r:id="rId13" w:history="1">
        <w:r w:rsidRPr="00253A8C">
          <w:rPr>
            <w:rStyle w:val="Hyperlink"/>
            <w:rFonts w:asciiTheme="minorHAnsi" w:hAnsiTheme="minorHAnsi"/>
          </w:rPr>
          <w:t>https://www.wsop.com/2013/2013_WSOP_Dealer_Guide.pdf</w:t>
        </w:r>
      </w:hyperlink>
    </w:p>
    <w:p w14:paraId="1FD76A3A" w14:textId="77777777" w:rsidR="004A5731" w:rsidRDefault="004A5731" w:rsidP="003C1887">
      <w:pPr>
        <w:pStyle w:val="NormalWeb"/>
        <w:ind w:left="567" w:hanging="567"/>
        <w:rPr>
          <w:rFonts w:asciiTheme="minorHAnsi" w:hAnsiTheme="minorHAnsi"/>
        </w:rPr>
      </w:pPr>
    </w:p>
    <w:p w14:paraId="1D6D3243" w14:textId="67C131D5" w:rsidR="00802FA5" w:rsidRPr="0026214C" w:rsidRDefault="00802FA5" w:rsidP="0026214C">
      <w:pPr>
        <w:rPr>
          <w:rFonts w:eastAsia="Times New Roman" w:cs="Times New Roman"/>
          <w:color w:val="0563C1" w:themeColor="hyperlink"/>
          <w:sz w:val="24"/>
          <w:szCs w:val="24"/>
        </w:rPr>
      </w:pPr>
    </w:p>
    <w:sectPr w:rsidR="00802FA5" w:rsidRPr="00262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B227A"/>
    <w:multiLevelType w:val="hybridMultilevel"/>
    <w:tmpl w:val="D3AA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C64EE5"/>
    <w:multiLevelType w:val="hybridMultilevel"/>
    <w:tmpl w:val="59F0C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A3341"/>
    <w:multiLevelType w:val="hybridMultilevel"/>
    <w:tmpl w:val="7F7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9575126">
    <w:abstractNumId w:val="2"/>
  </w:num>
  <w:num w:numId="2" w16cid:durableId="1737892296">
    <w:abstractNumId w:val="1"/>
  </w:num>
  <w:num w:numId="3" w16cid:durableId="20853740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eter Chi">
    <w15:presenceInfo w15:providerId="AD" w15:userId="S::pchi01@villanova.edu::9ae7f128-2fae-4a2c-8076-c1f0ca9d4c0a"/>
  </w15:person>
  <w15:person w15:author="Michael Alexeev">
    <w15:presenceInfo w15:providerId="Windows Live" w15:userId="8b1ed58fa3a8be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0F5"/>
    <w:rsid w:val="000003D7"/>
    <w:rsid w:val="000047AB"/>
    <w:rsid w:val="00006FBF"/>
    <w:rsid w:val="00012463"/>
    <w:rsid w:val="000146AE"/>
    <w:rsid w:val="00015EC6"/>
    <w:rsid w:val="000251B9"/>
    <w:rsid w:val="00025E45"/>
    <w:rsid w:val="000300DB"/>
    <w:rsid w:val="00033146"/>
    <w:rsid w:val="00036E2A"/>
    <w:rsid w:val="00041B91"/>
    <w:rsid w:val="00046670"/>
    <w:rsid w:val="00054A82"/>
    <w:rsid w:val="000567A1"/>
    <w:rsid w:val="000631E8"/>
    <w:rsid w:val="0006790A"/>
    <w:rsid w:val="0009317C"/>
    <w:rsid w:val="000931E2"/>
    <w:rsid w:val="0009780D"/>
    <w:rsid w:val="000A4809"/>
    <w:rsid w:val="000A49C2"/>
    <w:rsid w:val="000B078A"/>
    <w:rsid w:val="000B0C15"/>
    <w:rsid w:val="000B3FA6"/>
    <w:rsid w:val="000C5009"/>
    <w:rsid w:val="000D0CC7"/>
    <w:rsid w:val="000D28AA"/>
    <w:rsid w:val="000D46F2"/>
    <w:rsid w:val="000E3400"/>
    <w:rsid w:val="000F35E8"/>
    <w:rsid w:val="000F5782"/>
    <w:rsid w:val="001013A2"/>
    <w:rsid w:val="001043C7"/>
    <w:rsid w:val="00106439"/>
    <w:rsid w:val="001146DB"/>
    <w:rsid w:val="00114806"/>
    <w:rsid w:val="00114AE9"/>
    <w:rsid w:val="0013345B"/>
    <w:rsid w:val="001344C7"/>
    <w:rsid w:val="001407C6"/>
    <w:rsid w:val="00142F3A"/>
    <w:rsid w:val="00146842"/>
    <w:rsid w:val="00146A2E"/>
    <w:rsid w:val="0014721B"/>
    <w:rsid w:val="0014787A"/>
    <w:rsid w:val="00151552"/>
    <w:rsid w:val="001560C2"/>
    <w:rsid w:val="00156EE6"/>
    <w:rsid w:val="001624AF"/>
    <w:rsid w:val="0016600A"/>
    <w:rsid w:val="00171CFC"/>
    <w:rsid w:val="00173630"/>
    <w:rsid w:val="001736AB"/>
    <w:rsid w:val="00174D2E"/>
    <w:rsid w:val="0018028A"/>
    <w:rsid w:val="00185DCC"/>
    <w:rsid w:val="0019169B"/>
    <w:rsid w:val="00194C40"/>
    <w:rsid w:val="00196919"/>
    <w:rsid w:val="001A5BC8"/>
    <w:rsid w:val="001A74C3"/>
    <w:rsid w:val="001B1A36"/>
    <w:rsid w:val="001B1E16"/>
    <w:rsid w:val="001B41B8"/>
    <w:rsid w:val="001B5176"/>
    <w:rsid w:val="001D1CFF"/>
    <w:rsid w:val="001D5513"/>
    <w:rsid w:val="001D7721"/>
    <w:rsid w:val="001E07EB"/>
    <w:rsid w:val="001E0BA4"/>
    <w:rsid w:val="001E3C72"/>
    <w:rsid w:val="001E6FE7"/>
    <w:rsid w:val="001F56CC"/>
    <w:rsid w:val="002038EE"/>
    <w:rsid w:val="002114BF"/>
    <w:rsid w:val="002115C3"/>
    <w:rsid w:val="0021589F"/>
    <w:rsid w:val="00216640"/>
    <w:rsid w:val="0022168A"/>
    <w:rsid w:val="00230AB6"/>
    <w:rsid w:val="00236E58"/>
    <w:rsid w:val="00243FC4"/>
    <w:rsid w:val="00246C72"/>
    <w:rsid w:val="00247CE6"/>
    <w:rsid w:val="00250C88"/>
    <w:rsid w:val="00251B1C"/>
    <w:rsid w:val="00255B67"/>
    <w:rsid w:val="002571AB"/>
    <w:rsid w:val="00261799"/>
    <w:rsid w:val="0026214C"/>
    <w:rsid w:val="00265377"/>
    <w:rsid w:val="00281929"/>
    <w:rsid w:val="00283A44"/>
    <w:rsid w:val="00294597"/>
    <w:rsid w:val="002972B2"/>
    <w:rsid w:val="002A0C9C"/>
    <w:rsid w:val="002A6CCB"/>
    <w:rsid w:val="002B078D"/>
    <w:rsid w:val="002B09AD"/>
    <w:rsid w:val="002B727F"/>
    <w:rsid w:val="002C1D85"/>
    <w:rsid w:val="002C312D"/>
    <w:rsid w:val="002C4D65"/>
    <w:rsid w:val="002C51A7"/>
    <w:rsid w:val="002D0782"/>
    <w:rsid w:val="002D5EF6"/>
    <w:rsid w:val="002E0E13"/>
    <w:rsid w:val="002E2AB4"/>
    <w:rsid w:val="002E3951"/>
    <w:rsid w:val="002E525C"/>
    <w:rsid w:val="002F467F"/>
    <w:rsid w:val="00300B92"/>
    <w:rsid w:val="00301E17"/>
    <w:rsid w:val="00302DC7"/>
    <w:rsid w:val="00307509"/>
    <w:rsid w:val="00314562"/>
    <w:rsid w:val="00320BB9"/>
    <w:rsid w:val="003250E4"/>
    <w:rsid w:val="003268B6"/>
    <w:rsid w:val="00332D99"/>
    <w:rsid w:val="0033381C"/>
    <w:rsid w:val="0033409A"/>
    <w:rsid w:val="0033655C"/>
    <w:rsid w:val="00346763"/>
    <w:rsid w:val="00347B2A"/>
    <w:rsid w:val="00355DAA"/>
    <w:rsid w:val="00356E82"/>
    <w:rsid w:val="00356FAC"/>
    <w:rsid w:val="003659DE"/>
    <w:rsid w:val="00371C77"/>
    <w:rsid w:val="0037433F"/>
    <w:rsid w:val="003758C7"/>
    <w:rsid w:val="00386FAC"/>
    <w:rsid w:val="003914D7"/>
    <w:rsid w:val="00393489"/>
    <w:rsid w:val="003A3BC1"/>
    <w:rsid w:val="003A6A84"/>
    <w:rsid w:val="003A7E3A"/>
    <w:rsid w:val="003B06B0"/>
    <w:rsid w:val="003B1466"/>
    <w:rsid w:val="003B6089"/>
    <w:rsid w:val="003B7C73"/>
    <w:rsid w:val="003C0799"/>
    <w:rsid w:val="003C1887"/>
    <w:rsid w:val="003C5C45"/>
    <w:rsid w:val="003C7B6A"/>
    <w:rsid w:val="003D20CB"/>
    <w:rsid w:val="003D3D14"/>
    <w:rsid w:val="003D3D5D"/>
    <w:rsid w:val="003D438D"/>
    <w:rsid w:val="003D5745"/>
    <w:rsid w:val="003D7C10"/>
    <w:rsid w:val="003E23EB"/>
    <w:rsid w:val="003E26B1"/>
    <w:rsid w:val="003E7B4D"/>
    <w:rsid w:val="003F2870"/>
    <w:rsid w:val="003F6F39"/>
    <w:rsid w:val="003F7023"/>
    <w:rsid w:val="00426245"/>
    <w:rsid w:val="00430355"/>
    <w:rsid w:val="004448FD"/>
    <w:rsid w:val="004708D1"/>
    <w:rsid w:val="00472D88"/>
    <w:rsid w:val="00474A37"/>
    <w:rsid w:val="004812EE"/>
    <w:rsid w:val="004856C2"/>
    <w:rsid w:val="00485BD6"/>
    <w:rsid w:val="004869F4"/>
    <w:rsid w:val="00491E70"/>
    <w:rsid w:val="00492F96"/>
    <w:rsid w:val="00493ABE"/>
    <w:rsid w:val="004945DA"/>
    <w:rsid w:val="004A1590"/>
    <w:rsid w:val="004A5731"/>
    <w:rsid w:val="004A5FAF"/>
    <w:rsid w:val="004A7CBB"/>
    <w:rsid w:val="004B7281"/>
    <w:rsid w:val="004C06A8"/>
    <w:rsid w:val="004C0B55"/>
    <w:rsid w:val="004C24ED"/>
    <w:rsid w:val="004D38F0"/>
    <w:rsid w:val="004D46C4"/>
    <w:rsid w:val="004D5EAD"/>
    <w:rsid w:val="004E2532"/>
    <w:rsid w:val="004E3E95"/>
    <w:rsid w:val="004E53B4"/>
    <w:rsid w:val="004F2FA5"/>
    <w:rsid w:val="00500F74"/>
    <w:rsid w:val="00510885"/>
    <w:rsid w:val="00515EAA"/>
    <w:rsid w:val="005202E2"/>
    <w:rsid w:val="00530290"/>
    <w:rsid w:val="0053529C"/>
    <w:rsid w:val="0053752D"/>
    <w:rsid w:val="00552D54"/>
    <w:rsid w:val="00553B69"/>
    <w:rsid w:val="0055454F"/>
    <w:rsid w:val="00554618"/>
    <w:rsid w:val="005751F2"/>
    <w:rsid w:val="00576B40"/>
    <w:rsid w:val="005853C9"/>
    <w:rsid w:val="00591E72"/>
    <w:rsid w:val="00594FCB"/>
    <w:rsid w:val="005A5DAE"/>
    <w:rsid w:val="005B1282"/>
    <w:rsid w:val="005B1B8A"/>
    <w:rsid w:val="005C14AA"/>
    <w:rsid w:val="005C1A42"/>
    <w:rsid w:val="005C2532"/>
    <w:rsid w:val="005D005F"/>
    <w:rsid w:val="005D2CB0"/>
    <w:rsid w:val="005D67F7"/>
    <w:rsid w:val="005F1CB5"/>
    <w:rsid w:val="005F3648"/>
    <w:rsid w:val="005F3C4C"/>
    <w:rsid w:val="005F52FD"/>
    <w:rsid w:val="0060436D"/>
    <w:rsid w:val="00605915"/>
    <w:rsid w:val="006059F5"/>
    <w:rsid w:val="00605B40"/>
    <w:rsid w:val="00614CE6"/>
    <w:rsid w:val="00616485"/>
    <w:rsid w:val="0062067A"/>
    <w:rsid w:val="00624D92"/>
    <w:rsid w:val="00633B8A"/>
    <w:rsid w:val="00642D59"/>
    <w:rsid w:val="00647039"/>
    <w:rsid w:val="00652C68"/>
    <w:rsid w:val="00654903"/>
    <w:rsid w:val="00660C16"/>
    <w:rsid w:val="006639A3"/>
    <w:rsid w:val="006766F3"/>
    <w:rsid w:val="006844EE"/>
    <w:rsid w:val="00697BF8"/>
    <w:rsid w:val="006A16A9"/>
    <w:rsid w:val="006A2B2E"/>
    <w:rsid w:val="006A57DE"/>
    <w:rsid w:val="006A58CA"/>
    <w:rsid w:val="006A619E"/>
    <w:rsid w:val="006B110F"/>
    <w:rsid w:val="006B6389"/>
    <w:rsid w:val="006D0DF5"/>
    <w:rsid w:val="006D2E1D"/>
    <w:rsid w:val="006D7C9B"/>
    <w:rsid w:val="006D7F9E"/>
    <w:rsid w:val="006E1287"/>
    <w:rsid w:val="006F0B8D"/>
    <w:rsid w:val="006F0E46"/>
    <w:rsid w:val="006F132A"/>
    <w:rsid w:val="006F15E6"/>
    <w:rsid w:val="006F3659"/>
    <w:rsid w:val="00707A3F"/>
    <w:rsid w:val="00707E40"/>
    <w:rsid w:val="00707E4B"/>
    <w:rsid w:val="007153C4"/>
    <w:rsid w:val="00723AC1"/>
    <w:rsid w:val="00723F85"/>
    <w:rsid w:val="00724463"/>
    <w:rsid w:val="0072787E"/>
    <w:rsid w:val="00730A96"/>
    <w:rsid w:val="00730B2F"/>
    <w:rsid w:val="00734AFA"/>
    <w:rsid w:val="00737C86"/>
    <w:rsid w:val="00743357"/>
    <w:rsid w:val="00747761"/>
    <w:rsid w:val="00755027"/>
    <w:rsid w:val="007550EE"/>
    <w:rsid w:val="007726E3"/>
    <w:rsid w:val="00775D9C"/>
    <w:rsid w:val="00781E39"/>
    <w:rsid w:val="00783522"/>
    <w:rsid w:val="0079152E"/>
    <w:rsid w:val="007917A8"/>
    <w:rsid w:val="00791B0A"/>
    <w:rsid w:val="007A58E3"/>
    <w:rsid w:val="007A6182"/>
    <w:rsid w:val="007B6359"/>
    <w:rsid w:val="007B7D15"/>
    <w:rsid w:val="007D1E9D"/>
    <w:rsid w:val="007D40BD"/>
    <w:rsid w:val="007D4624"/>
    <w:rsid w:val="007D4648"/>
    <w:rsid w:val="007D5A02"/>
    <w:rsid w:val="007E1FEA"/>
    <w:rsid w:val="007E5DEC"/>
    <w:rsid w:val="007E6616"/>
    <w:rsid w:val="007F4885"/>
    <w:rsid w:val="007F74B0"/>
    <w:rsid w:val="007F7926"/>
    <w:rsid w:val="00802FA5"/>
    <w:rsid w:val="00806BE7"/>
    <w:rsid w:val="00806DD3"/>
    <w:rsid w:val="008210B6"/>
    <w:rsid w:val="00821803"/>
    <w:rsid w:val="00822CE8"/>
    <w:rsid w:val="008251F9"/>
    <w:rsid w:val="00831895"/>
    <w:rsid w:val="0083585B"/>
    <w:rsid w:val="00843E92"/>
    <w:rsid w:val="008515E3"/>
    <w:rsid w:val="008558E6"/>
    <w:rsid w:val="00855CBD"/>
    <w:rsid w:val="0085621A"/>
    <w:rsid w:val="00857B15"/>
    <w:rsid w:val="00862734"/>
    <w:rsid w:val="008702D0"/>
    <w:rsid w:val="00871FAC"/>
    <w:rsid w:val="00872C2A"/>
    <w:rsid w:val="00875E20"/>
    <w:rsid w:val="008912AA"/>
    <w:rsid w:val="0089224E"/>
    <w:rsid w:val="00895AA1"/>
    <w:rsid w:val="008B3C2E"/>
    <w:rsid w:val="008B3D97"/>
    <w:rsid w:val="008B53AB"/>
    <w:rsid w:val="008D3FFF"/>
    <w:rsid w:val="008D64F3"/>
    <w:rsid w:val="008E093D"/>
    <w:rsid w:val="008E09AA"/>
    <w:rsid w:val="008E1300"/>
    <w:rsid w:val="008E155D"/>
    <w:rsid w:val="008E7A65"/>
    <w:rsid w:val="008F0B24"/>
    <w:rsid w:val="008F0BA0"/>
    <w:rsid w:val="008F5F44"/>
    <w:rsid w:val="0090095D"/>
    <w:rsid w:val="00905C07"/>
    <w:rsid w:val="009110F5"/>
    <w:rsid w:val="00915D76"/>
    <w:rsid w:val="0092027A"/>
    <w:rsid w:val="00925501"/>
    <w:rsid w:val="009338F9"/>
    <w:rsid w:val="009342F1"/>
    <w:rsid w:val="00935B54"/>
    <w:rsid w:val="0093725A"/>
    <w:rsid w:val="00940F1F"/>
    <w:rsid w:val="00946CA1"/>
    <w:rsid w:val="00947BF9"/>
    <w:rsid w:val="0095144F"/>
    <w:rsid w:val="00951C41"/>
    <w:rsid w:val="00957075"/>
    <w:rsid w:val="00962F1F"/>
    <w:rsid w:val="009652B8"/>
    <w:rsid w:val="00965F0C"/>
    <w:rsid w:val="0097785F"/>
    <w:rsid w:val="009803F3"/>
    <w:rsid w:val="00984692"/>
    <w:rsid w:val="009938A6"/>
    <w:rsid w:val="009A2AD4"/>
    <w:rsid w:val="009A3382"/>
    <w:rsid w:val="009A3501"/>
    <w:rsid w:val="009B6202"/>
    <w:rsid w:val="009B6E15"/>
    <w:rsid w:val="009B71DE"/>
    <w:rsid w:val="009B785D"/>
    <w:rsid w:val="009C0162"/>
    <w:rsid w:val="009C5F58"/>
    <w:rsid w:val="009D375D"/>
    <w:rsid w:val="009D5493"/>
    <w:rsid w:val="009D6313"/>
    <w:rsid w:val="009F493E"/>
    <w:rsid w:val="009F5B3F"/>
    <w:rsid w:val="009F5CD5"/>
    <w:rsid w:val="00A02F08"/>
    <w:rsid w:val="00A037FC"/>
    <w:rsid w:val="00A10BFE"/>
    <w:rsid w:val="00A11614"/>
    <w:rsid w:val="00A12EEA"/>
    <w:rsid w:val="00A14ED0"/>
    <w:rsid w:val="00A30661"/>
    <w:rsid w:val="00A35363"/>
    <w:rsid w:val="00A358E3"/>
    <w:rsid w:val="00A37C48"/>
    <w:rsid w:val="00A45D60"/>
    <w:rsid w:val="00A52D34"/>
    <w:rsid w:val="00A60099"/>
    <w:rsid w:val="00A64CB4"/>
    <w:rsid w:val="00A70C16"/>
    <w:rsid w:val="00A733DC"/>
    <w:rsid w:val="00A76A95"/>
    <w:rsid w:val="00A9392E"/>
    <w:rsid w:val="00A957C8"/>
    <w:rsid w:val="00A9695B"/>
    <w:rsid w:val="00AA0065"/>
    <w:rsid w:val="00AB0960"/>
    <w:rsid w:val="00AB122E"/>
    <w:rsid w:val="00AC3273"/>
    <w:rsid w:val="00AC41E3"/>
    <w:rsid w:val="00AD77C9"/>
    <w:rsid w:val="00AD7B3C"/>
    <w:rsid w:val="00AD7B78"/>
    <w:rsid w:val="00AE5ADB"/>
    <w:rsid w:val="00AF4DB8"/>
    <w:rsid w:val="00B04506"/>
    <w:rsid w:val="00B12E57"/>
    <w:rsid w:val="00B1771C"/>
    <w:rsid w:val="00B235D0"/>
    <w:rsid w:val="00B274B4"/>
    <w:rsid w:val="00B31373"/>
    <w:rsid w:val="00B4213A"/>
    <w:rsid w:val="00B427EE"/>
    <w:rsid w:val="00B5586C"/>
    <w:rsid w:val="00B643E6"/>
    <w:rsid w:val="00B729B2"/>
    <w:rsid w:val="00B75E4E"/>
    <w:rsid w:val="00B8022C"/>
    <w:rsid w:val="00B81615"/>
    <w:rsid w:val="00B901EF"/>
    <w:rsid w:val="00BA49AB"/>
    <w:rsid w:val="00BA6E55"/>
    <w:rsid w:val="00BC3E3A"/>
    <w:rsid w:val="00BC41A5"/>
    <w:rsid w:val="00BD13F3"/>
    <w:rsid w:val="00BD161A"/>
    <w:rsid w:val="00BD33E8"/>
    <w:rsid w:val="00BD36C0"/>
    <w:rsid w:val="00BD3709"/>
    <w:rsid w:val="00BD4065"/>
    <w:rsid w:val="00BD58A7"/>
    <w:rsid w:val="00BE3125"/>
    <w:rsid w:val="00BF65D3"/>
    <w:rsid w:val="00C01FAB"/>
    <w:rsid w:val="00C0250C"/>
    <w:rsid w:val="00C11204"/>
    <w:rsid w:val="00C21FF8"/>
    <w:rsid w:val="00C233A2"/>
    <w:rsid w:val="00C2606A"/>
    <w:rsid w:val="00C30FA4"/>
    <w:rsid w:val="00C35DC8"/>
    <w:rsid w:val="00C53AF5"/>
    <w:rsid w:val="00C53F24"/>
    <w:rsid w:val="00C54EA1"/>
    <w:rsid w:val="00C5722A"/>
    <w:rsid w:val="00C60EDF"/>
    <w:rsid w:val="00C63CC1"/>
    <w:rsid w:val="00C6654D"/>
    <w:rsid w:val="00C665C5"/>
    <w:rsid w:val="00C73A61"/>
    <w:rsid w:val="00C77806"/>
    <w:rsid w:val="00C77B56"/>
    <w:rsid w:val="00C77F6B"/>
    <w:rsid w:val="00C80AF2"/>
    <w:rsid w:val="00CA4336"/>
    <w:rsid w:val="00CA7D5B"/>
    <w:rsid w:val="00CB151D"/>
    <w:rsid w:val="00CB62B1"/>
    <w:rsid w:val="00CC4080"/>
    <w:rsid w:val="00CC63D2"/>
    <w:rsid w:val="00CC7C7A"/>
    <w:rsid w:val="00CD0143"/>
    <w:rsid w:val="00CD04ED"/>
    <w:rsid w:val="00CD37CF"/>
    <w:rsid w:val="00CE39E5"/>
    <w:rsid w:val="00CE5A17"/>
    <w:rsid w:val="00CF0E07"/>
    <w:rsid w:val="00CF1BC8"/>
    <w:rsid w:val="00CF27FC"/>
    <w:rsid w:val="00CF5CD8"/>
    <w:rsid w:val="00CF6409"/>
    <w:rsid w:val="00D00550"/>
    <w:rsid w:val="00D06CA8"/>
    <w:rsid w:val="00D074D5"/>
    <w:rsid w:val="00D16884"/>
    <w:rsid w:val="00D17B47"/>
    <w:rsid w:val="00D236BD"/>
    <w:rsid w:val="00D26CC0"/>
    <w:rsid w:val="00D27C35"/>
    <w:rsid w:val="00D3212E"/>
    <w:rsid w:val="00D32C55"/>
    <w:rsid w:val="00D40B79"/>
    <w:rsid w:val="00D419A5"/>
    <w:rsid w:val="00D46CC0"/>
    <w:rsid w:val="00D518A2"/>
    <w:rsid w:val="00D56BD2"/>
    <w:rsid w:val="00D57926"/>
    <w:rsid w:val="00D57C46"/>
    <w:rsid w:val="00D609F9"/>
    <w:rsid w:val="00D749C9"/>
    <w:rsid w:val="00D805A9"/>
    <w:rsid w:val="00D8287E"/>
    <w:rsid w:val="00D84587"/>
    <w:rsid w:val="00D861A8"/>
    <w:rsid w:val="00D86C8C"/>
    <w:rsid w:val="00D90C5F"/>
    <w:rsid w:val="00D93E18"/>
    <w:rsid w:val="00D94565"/>
    <w:rsid w:val="00D94B78"/>
    <w:rsid w:val="00DB45A8"/>
    <w:rsid w:val="00DB745A"/>
    <w:rsid w:val="00DC2972"/>
    <w:rsid w:val="00DD2058"/>
    <w:rsid w:val="00DD23D9"/>
    <w:rsid w:val="00DD5069"/>
    <w:rsid w:val="00DD76C5"/>
    <w:rsid w:val="00DE52DB"/>
    <w:rsid w:val="00DE54F9"/>
    <w:rsid w:val="00DF2DDB"/>
    <w:rsid w:val="00DF7479"/>
    <w:rsid w:val="00E00442"/>
    <w:rsid w:val="00E1259C"/>
    <w:rsid w:val="00E1311E"/>
    <w:rsid w:val="00E16D0B"/>
    <w:rsid w:val="00E22EB6"/>
    <w:rsid w:val="00E334B1"/>
    <w:rsid w:val="00E340D8"/>
    <w:rsid w:val="00E41A8F"/>
    <w:rsid w:val="00E50D28"/>
    <w:rsid w:val="00E51077"/>
    <w:rsid w:val="00E51152"/>
    <w:rsid w:val="00E51418"/>
    <w:rsid w:val="00E519A0"/>
    <w:rsid w:val="00E567B5"/>
    <w:rsid w:val="00E56C25"/>
    <w:rsid w:val="00E57007"/>
    <w:rsid w:val="00E64BB8"/>
    <w:rsid w:val="00E660B0"/>
    <w:rsid w:val="00E71161"/>
    <w:rsid w:val="00E77EAF"/>
    <w:rsid w:val="00E80CD4"/>
    <w:rsid w:val="00E82AEA"/>
    <w:rsid w:val="00E924CF"/>
    <w:rsid w:val="00E927B8"/>
    <w:rsid w:val="00EA2365"/>
    <w:rsid w:val="00EA5416"/>
    <w:rsid w:val="00EA56E7"/>
    <w:rsid w:val="00EC0A0C"/>
    <w:rsid w:val="00EC497B"/>
    <w:rsid w:val="00ED0B3E"/>
    <w:rsid w:val="00ED2C47"/>
    <w:rsid w:val="00ED3111"/>
    <w:rsid w:val="00ED56D5"/>
    <w:rsid w:val="00ED63AE"/>
    <w:rsid w:val="00EE3A4C"/>
    <w:rsid w:val="00EE3FED"/>
    <w:rsid w:val="00EE507F"/>
    <w:rsid w:val="00EF10CB"/>
    <w:rsid w:val="00EF40BB"/>
    <w:rsid w:val="00EF6072"/>
    <w:rsid w:val="00EF7B4D"/>
    <w:rsid w:val="00F00DE6"/>
    <w:rsid w:val="00F01DFC"/>
    <w:rsid w:val="00F069B0"/>
    <w:rsid w:val="00F06A30"/>
    <w:rsid w:val="00F06C9D"/>
    <w:rsid w:val="00F129C2"/>
    <w:rsid w:val="00F14723"/>
    <w:rsid w:val="00F153B2"/>
    <w:rsid w:val="00F16B73"/>
    <w:rsid w:val="00F209BE"/>
    <w:rsid w:val="00F23240"/>
    <w:rsid w:val="00F234DC"/>
    <w:rsid w:val="00F254BF"/>
    <w:rsid w:val="00F3447C"/>
    <w:rsid w:val="00F35E90"/>
    <w:rsid w:val="00F367CC"/>
    <w:rsid w:val="00F407FA"/>
    <w:rsid w:val="00F42FD6"/>
    <w:rsid w:val="00F4733B"/>
    <w:rsid w:val="00F64A49"/>
    <w:rsid w:val="00F750A5"/>
    <w:rsid w:val="00F82688"/>
    <w:rsid w:val="00F8558A"/>
    <w:rsid w:val="00F962A0"/>
    <w:rsid w:val="00F97389"/>
    <w:rsid w:val="00FA0EB1"/>
    <w:rsid w:val="00FA4502"/>
    <w:rsid w:val="00FA498B"/>
    <w:rsid w:val="00FB0372"/>
    <w:rsid w:val="00FB452E"/>
    <w:rsid w:val="00FB4BA3"/>
    <w:rsid w:val="00FB6FD4"/>
    <w:rsid w:val="00FB7356"/>
    <w:rsid w:val="00FB7AE5"/>
    <w:rsid w:val="00FD035E"/>
    <w:rsid w:val="00FD06A9"/>
    <w:rsid w:val="00FD0C8A"/>
    <w:rsid w:val="00FD26C0"/>
    <w:rsid w:val="00FE1228"/>
    <w:rsid w:val="00FE3A6D"/>
    <w:rsid w:val="00FE4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CFF4"/>
  <w15:chartTrackingRefBased/>
  <w15:docId w15:val="{87E16386-0F73-4C0A-A3A9-30C9E7C1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466"/>
    <w:pPr>
      <w:ind w:left="720"/>
      <w:contextualSpacing/>
    </w:pPr>
  </w:style>
  <w:style w:type="character" w:styleId="Hyperlink">
    <w:name w:val="Hyperlink"/>
    <w:basedOn w:val="DefaultParagraphFont"/>
    <w:uiPriority w:val="99"/>
    <w:unhideWhenUsed/>
    <w:rsid w:val="00114AE9"/>
    <w:rPr>
      <w:color w:val="0563C1" w:themeColor="hyperlink"/>
      <w:u w:val="single"/>
    </w:rPr>
  </w:style>
  <w:style w:type="character" w:styleId="UnresolvedMention">
    <w:name w:val="Unresolved Mention"/>
    <w:basedOn w:val="DefaultParagraphFont"/>
    <w:uiPriority w:val="99"/>
    <w:semiHidden/>
    <w:unhideWhenUsed/>
    <w:rsid w:val="00114AE9"/>
    <w:rPr>
      <w:color w:val="605E5C"/>
      <w:shd w:val="clear" w:color="auto" w:fill="E1DFDD"/>
    </w:rPr>
  </w:style>
  <w:style w:type="paragraph" w:styleId="NormalWeb">
    <w:name w:val="Normal (Web)"/>
    <w:basedOn w:val="Normal"/>
    <w:uiPriority w:val="99"/>
    <w:unhideWhenUsed/>
    <w:rsid w:val="002E395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115C3"/>
    <w:rPr>
      <w:color w:val="954F72" w:themeColor="followedHyperlink"/>
      <w:u w:val="single"/>
    </w:rPr>
  </w:style>
  <w:style w:type="paragraph" w:styleId="Caption">
    <w:name w:val="caption"/>
    <w:basedOn w:val="Normal"/>
    <w:next w:val="Normal"/>
    <w:uiPriority w:val="35"/>
    <w:unhideWhenUsed/>
    <w:qFormat/>
    <w:rsid w:val="00216640"/>
    <w:pPr>
      <w:spacing w:after="200" w:line="240" w:lineRule="auto"/>
    </w:pPr>
    <w:rPr>
      <w:i/>
      <w:iCs/>
      <w:color w:val="44546A" w:themeColor="text2"/>
      <w:kern w:val="2"/>
      <w:sz w:val="18"/>
      <w:szCs w:val="18"/>
      <w14:ligatures w14:val="standardContextual"/>
    </w:rPr>
  </w:style>
  <w:style w:type="character" w:styleId="CommentReference">
    <w:name w:val="annotation reference"/>
    <w:basedOn w:val="DefaultParagraphFont"/>
    <w:uiPriority w:val="99"/>
    <w:semiHidden/>
    <w:unhideWhenUsed/>
    <w:rsid w:val="00216640"/>
    <w:rPr>
      <w:sz w:val="16"/>
      <w:szCs w:val="16"/>
    </w:rPr>
  </w:style>
  <w:style w:type="paragraph" w:styleId="CommentText">
    <w:name w:val="annotation text"/>
    <w:basedOn w:val="Normal"/>
    <w:link w:val="CommentTextChar"/>
    <w:uiPriority w:val="99"/>
    <w:unhideWhenUsed/>
    <w:rsid w:val="00216640"/>
    <w:pPr>
      <w:spacing w:line="240" w:lineRule="auto"/>
    </w:pPr>
    <w:rPr>
      <w:kern w:val="2"/>
      <w:sz w:val="20"/>
      <w:szCs w:val="20"/>
      <w14:ligatures w14:val="standardContextual"/>
    </w:rPr>
  </w:style>
  <w:style w:type="character" w:customStyle="1" w:styleId="CommentTextChar">
    <w:name w:val="Comment Text Char"/>
    <w:basedOn w:val="DefaultParagraphFont"/>
    <w:link w:val="CommentText"/>
    <w:uiPriority w:val="99"/>
    <w:rsid w:val="00216640"/>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6639A3"/>
    <w:rPr>
      <w:b/>
      <w:bCs/>
      <w:kern w:val="0"/>
      <w14:ligatures w14:val="none"/>
    </w:rPr>
  </w:style>
  <w:style w:type="character" w:customStyle="1" w:styleId="CommentSubjectChar">
    <w:name w:val="Comment Subject Char"/>
    <w:basedOn w:val="CommentTextChar"/>
    <w:link w:val="CommentSubject"/>
    <w:uiPriority w:val="99"/>
    <w:semiHidden/>
    <w:rsid w:val="006639A3"/>
    <w:rPr>
      <w:b/>
      <w:bCs/>
      <w:kern w:val="2"/>
      <w:sz w:val="20"/>
      <w:szCs w:val="20"/>
      <w14:ligatures w14:val="standardContextual"/>
    </w:rPr>
  </w:style>
  <w:style w:type="character" w:styleId="PlaceholderText">
    <w:name w:val="Placeholder Text"/>
    <w:basedOn w:val="DefaultParagraphFont"/>
    <w:uiPriority w:val="99"/>
    <w:semiHidden/>
    <w:rsid w:val="009B71DE"/>
    <w:rPr>
      <w:color w:val="808080"/>
    </w:rPr>
  </w:style>
  <w:style w:type="paragraph" w:styleId="Revision">
    <w:name w:val="Revision"/>
    <w:hidden/>
    <w:uiPriority w:val="99"/>
    <w:semiHidden/>
    <w:rsid w:val="00614C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wsop.com/2013/2013_WSOP_Dealer_Guide.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youtube.com/watch?v=WuNZEccZOsg&amp;t=1917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zdTlTqqtcIk&amp;t=420s"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ww.youtube.com/watch?v=svi7Jry-KQI&amp;t=344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D4E11-7C37-4D29-B68B-338022EC6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16</Pages>
  <Words>4219</Words>
  <Characters>24051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Chi</dc:creator>
  <cp:keywords/>
  <dc:description/>
  <cp:lastModifiedBy>Peter Chi</cp:lastModifiedBy>
  <cp:revision>56</cp:revision>
  <dcterms:created xsi:type="dcterms:W3CDTF">2023-10-10T12:22:00Z</dcterms:created>
  <dcterms:modified xsi:type="dcterms:W3CDTF">2025-04-18T22:26:00Z</dcterms:modified>
</cp:coreProperties>
</file>