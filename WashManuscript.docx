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4D10" w14:textId="03CE540B" w:rsidR="006E41B0" w:rsidRDefault="009110F5" w:rsidP="009110F5">
      <w:pPr>
        <w:jc w:val="center"/>
        <w:rPr>
          <w:sz w:val="24"/>
          <w:szCs w:val="24"/>
        </w:rPr>
      </w:pPr>
      <w:r>
        <w:rPr>
          <w:b/>
          <w:bCs/>
          <w:sz w:val="24"/>
          <w:szCs w:val="24"/>
        </w:rPr>
        <w:t>Some clever TBD title here</w:t>
      </w:r>
    </w:p>
    <w:p w14:paraId="1D7AE38B" w14:textId="13586463" w:rsidR="00E64BB8" w:rsidRPr="00E64BB8" w:rsidRDefault="00E64BB8" w:rsidP="009110F5">
      <w:pPr>
        <w:jc w:val="center"/>
        <w:rPr>
          <w:sz w:val="24"/>
          <w:szCs w:val="24"/>
        </w:rPr>
      </w:pPr>
      <w:r>
        <w:rPr>
          <w:sz w:val="24"/>
          <w:szCs w:val="24"/>
        </w:rPr>
        <w:t>And also a clever subtitle, if appropriate</w:t>
      </w:r>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6BB22FCC" w:rsidR="009110F5" w:rsidRDefault="009110F5" w:rsidP="009110F5">
      <w:pPr>
        <w:rPr>
          <w:sz w:val="24"/>
          <w:szCs w:val="24"/>
        </w:rPr>
      </w:pPr>
      <w:r>
        <w:rPr>
          <w:sz w:val="24"/>
          <w:szCs w:val="24"/>
        </w:rPr>
        <w:tab/>
      </w:r>
      <w:r w:rsidR="00E64BB8">
        <w:rPr>
          <w:sz w:val="24"/>
          <w:szCs w:val="24"/>
        </w:rPr>
        <w:t>We did lots of great things.</w:t>
      </w:r>
    </w:p>
    <w:p w14:paraId="16F3D926" w14:textId="23DE3CAE" w:rsidR="009110F5" w:rsidRDefault="009110F5"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 xml:space="preserve">No Limit Texas </w:t>
      </w:r>
      <w:proofErr w:type="spellStart"/>
      <w:r>
        <w:rPr>
          <w:sz w:val="24"/>
          <w:szCs w:val="24"/>
        </w:rPr>
        <w:t>Hold’em</w:t>
      </w:r>
      <w:proofErr w:type="spellEnd"/>
      <w:r>
        <w:rPr>
          <w:sz w:val="24"/>
          <w:szCs w:val="24"/>
        </w:rPr>
        <w:t xml:space="preserve">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similar to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69FD132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hand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w:t>
      </w:r>
      <w:proofErr w:type="spellStart"/>
      <w:r w:rsidR="003B06B0">
        <w:rPr>
          <w:sz w:val="24"/>
          <w:szCs w:val="24"/>
        </w:rPr>
        <w:t>Hold’em</w:t>
      </w:r>
      <w:proofErr w:type="spellEnd"/>
      <w:r w:rsidR="003B06B0">
        <w:rPr>
          <w:sz w:val="24"/>
          <w:szCs w:val="24"/>
        </w:rPr>
        <w:t xml:space="preserve"> players </w:t>
      </w:r>
      <w:r w:rsidR="00054A82">
        <w:rPr>
          <w:sz w:val="24"/>
          <w:szCs w:val="24"/>
        </w:rPr>
        <w:t xml:space="preserve">as demonstrated by Merz &amp; Chi (2022)? </w:t>
      </w:r>
      <w:r w:rsidR="00781E39">
        <w:rPr>
          <w:sz w:val="24"/>
          <w:szCs w:val="24"/>
        </w:rPr>
        <w:t xml:space="preserve"> </w:t>
      </w:r>
    </w:p>
    <w:p w14:paraId="4BBE492A" w14:textId="62B0DAB0" w:rsidR="000F5782" w:rsidRDefault="000F5782" w:rsidP="009110F5">
      <w:pPr>
        <w:rPr>
          <w:sz w:val="24"/>
          <w:szCs w:val="24"/>
        </w:rPr>
      </w:pPr>
      <w:r>
        <w:rPr>
          <w:sz w:val="24"/>
          <w:szCs w:val="24"/>
        </w:rPr>
        <w:lastRenderedPageBreak/>
        <w:tab/>
      </w:r>
      <w:r w:rsidR="00491E70">
        <w:rPr>
          <w:sz w:val="24"/>
          <w:szCs w:val="24"/>
        </w:rPr>
        <w:t xml:space="preserve">Enroute to an answer to this question, we first develop a probabilistic model of the wash shuffle. </w:t>
      </w:r>
      <w:r w:rsidR="000047AB">
        <w:rPr>
          <w:sz w:val="24"/>
          <w:szCs w:val="24"/>
        </w:rPr>
        <w:t xml:space="preserve">Unlike many other shuffling techniques, the wash shuffle has not yet been well-studied or modeled. </w:t>
      </w:r>
      <w:r w:rsidR="003B06B0">
        <w:rPr>
          <w:sz w:val="24"/>
          <w:szCs w:val="24"/>
        </w:rPr>
        <w:t>Our development of such a model is thus an additional contribution to the literature. We then utilize this model to simulate wash shuffle</w:t>
      </w:r>
      <w:r w:rsidR="009F5B3F">
        <w:rPr>
          <w:sz w:val="24"/>
          <w:szCs w:val="24"/>
        </w:rPr>
        <w:t>s</w:t>
      </w:r>
      <w:r w:rsidR="003B06B0">
        <w:rPr>
          <w:sz w:val="24"/>
          <w:szCs w:val="24"/>
        </w:rPr>
        <w:t xml:space="preserve"> prior to the CS, and investigate </w:t>
      </w:r>
      <w:r w:rsidR="009F5B3F">
        <w:rPr>
          <w:sz w:val="24"/>
          <w:szCs w:val="24"/>
        </w:rPr>
        <w:t xml:space="preserve">the resulting impact on the distribution of cards as they are dealt for Texas </w:t>
      </w:r>
      <w:proofErr w:type="spellStart"/>
      <w:r w:rsidR="009F5B3F">
        <w:rPr>
          <w:sz w:val="24"/>
          <w:szCs w:val="24"/>
        </w:rPr>
        <w:t>Hold’em</w:t>
      </w:r>
      <w:proofErr w:type="spellEnd"/>
      <w:r w:rsidR="009F5B3F">
        <w:rPr>
          <w:sz w:val="24"/>
          <w:szCs w:val="24"/>
        </w:rPr>
        <w:t xml:space="preserve">.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The primary component of the CS is the riffle shuffle, which has been studied extensively in the literature. A probabilistic model for the riffle shuffle was first proposed by Gilbert (1955) and then independently by Reeds (1981), and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w:t>
      </w:r>
      <w:proofErr w:type="spellStart"/>
      <w:r w:rsidR="00CE5A17">
        <w:rPr>
          <w:sz w:val="24"/>
          <w:szCs w:val="24"/>
        </w:rPr>
        <w:t>Diaconis</w:t>
      </w:r>
      <w:proofErr w:type="spellEnd"/>
      <w:r w:rsidR="00CE5A17">
        <w:rPr>
          <w:sz w:val="24"/>
          <w:szCs w:val="24"/>
        </w:rPr>
        <w:t>,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The deck is split into two portions, with the dividing point determined according to a Binomial(n=52,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ards continue to drop</w:t>
      </w:r>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1E2B2044" w:rsidR="00CE5A17" w:rsidRDefault="00915D76" w:rsidP="00CE5A17">
      <w:pPr>
        <w:rPr>
          <w:sz w:val="24"/>
          <w:szCs w:val="24"/>
        </w:rPr>
      </w:pPr>
      <w:r>
        <w:rPr>
          <w:sz w:val="24"/>
          <w:szCs w:val="24"/>
        </w:rPr>
        <w:t xml:space="preserve">Utilizing the GSR model, Aldous and </w:t>
      </w:r>
      <w:proofErr w:type="spellStart"/>
      <w:r>
        <w:rPr>
          <w:sz w:val="24"/>
          <w:szCs w:val="24"/>
        </w:rPr>
        <w:t>Diaconis</w:t>
      </w:r>
      <w:proofErr w:type="spellEnd"/>
      <w:r>
        <w:rPr>
          <w:sz w:val="24"/>
          <w:szCs w:val="24"/>
        </w:rPr>
        <w:t xml:space="preserve">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1/52!)</w:t>
      </w:r>
      <w:r w:rsidR="006D0DF5">
        <w:rPr>
          <w:sz w:val="24"/>
          <w:szCs w:val="24"/>
        </w:rPr>
        <w:t xml:space="preserve"> according to the total variation distance metric. </w:t>
      </w:r>
      <w:r w:rsidR="00CE39E5">
        <w:rPr>
          <w:sz w:val="24"/>
          <w:szCs w:val="24"/>
        </w:rPr>
        <w:t xml:space="preserve">Their investigation corroborated earlier work that recommends seven riffle shuffles to sufficiently randomize 52 cards (Aldous, 1983).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w:t>
      </w:r>
      <w:proofErr w:type="spellStart"/>
      <w:r w:rsidR="00D419A5">
        <w:rPr>
          <w:sz w:val="24"/>
          <w:szCs w:val="24"/>
        </w:rPr>
        <w:t>PokerGO</w:t>
      </w:r>
      <w:proofErr w:type="spellEnd"/>
      <w:r w:rsidR="00D419A5">
        <w:rPr>
          <w:sz w:val="24"/>
          <w:szCs w:val="24"/>
        </w:rPr>
        <w:t xml:space="preserve">, 2017; </w:t>
      </w:r>
      <w:proofErr w:type="spellStart"/>
      <w:r w:rsidR="00D419A5">
        <w:rPr>
          <w:sz w:val="24"/>
          <w:szCs w:val="24"/>
        </w:rPr>
        <w:t>PokerGO</w:t>
      </w:r>
      <w:proofErr w:type="spellEnd"/>
      <w:r w:rsidR="00D419A5">
        <w:rPr>
          <w:sz w:val="24"/>
          <w:szCs w:val="24"/>
        </w:rPr>
        <w:t>,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w:t>
      </w:r>
      <w:r w:rsidR="003250E4">
        <w:rPr>
          <w:sz w:val="24"/>
          <w:szCs w:val="24"/>
        </w:rPr>
        <w:lastRenderedPageBreak/>
        <w:t xml:space="preserve">in (Merz &amp; Chi, 2022), in which it was also demonstrated that the CS </w:t>
      </w:r>
      <w:r w:rsidR="003E7B4D">
        <w:rPr>
          <w:sz w:val="24"/>
          <w:szCs w:val="24"/>
        </w:rPr>
        <w:t xml:space="preserve">leaves a deck in configurations that are exploitable by Texas </w:t>
      </w:r>
      <w:proofErr w:type="spellStart"/>
      <w:r w:rsidR="003E7B4D">
        <w:rPr>
          <w:sz w:val="24"/>
          <w:szCs w:val="24"/>
        </w:rPr>
        <w:t>Hold’em</w:t>
      </w:r>
      <w:proofErr w:type="spellEnd"/>
      <w:r w:rsidR="003E7B4D">
        <w:rPr>
          <w:sz w:val="24"/>
          <w:szCs w:val="24"/>
        </w:rPr>
        <w:t xml:space="preserve">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e.g.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e.g.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5C13C730"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unpublished manuscript </w:t>
      </w:r>
      <w:r w:rsidR="00A957C8">
        <w:rPr>
          <w:sz w:val="24"/>
          <w:szCs w:val="24"/>
        </w:rPr>
        <w:t>(White, 2019). In this manuscript, three probabilistic models are proposed, in order of increasing complexity:</w:t>
      </w:r>
    </w:p>
    <w:p w14:paraId="51D0CF88" w14:textId="0987707D" w:rsidR="00A957C8" w:rsidRDefault="00A957C8" w:rsidP="00A957C8">
      <w:pPr>
        <w:pStyle w:val="ListParagraph"/>
        <w:numPr>
          <w:ilvl w:val="0"/>
          <w:numId w:val="3"/>
        </w:numPr>
        <w:rPr>
          <w:sz w:val="24"/>
          <w:szCs w:val="24"/>
        </w:rPr>
      </w:pPr>
      <w:r w:rsidRPr="00A957C8">
        <w:rPr>
          <w:sz w:val="24"/>
          <w:szCs w:val="24"/>
        </w:rPr>
        <w:t xml:space="preserve">Shuffling Process A: </w:t>
      </w:r>
      <w:r>
        <w:rPr>
          <w:sz w:val="24"/>
          <w:szCs w:val="24"/>
        </w:rPr>
        <w:t>C</w:t>
      </w:r>
      <w:r w:rsidRPr="00A957C8">
        <w:rPr>
          <w:sz w:val="24"/>
          <w:szCs w:val="24"/>
        </w:rPr>
        <w:t xml:space="preserve">ards begin by occupying spaces 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¼, ¼ and ½ respectively. If a card moves to an occupied position, it is inserted into the pile of cards currently there at a random position. </w:t>
      </w:r>
      <w:r w:rsidR="001344C7">
        <w:rPr>
          <w:sz w:val="24"/>
          <w:szCs w:val="24"/>
        </w:rPr>
        <w:t>This is repeated</w:t>
      </w:r>
      <w:r>
        <w:rPr>
          <w:sz w:val="24"/>
          <w:szCs w:val="24"/>
        </w:rPr>
        <w:t xml:space="preserve"> for some specified number of steps, </w:t>
      </w:r>
      <w:r w:rsidR="001344C7">
        <w:rPr>
          <w:sz w:val="24"/>
          <w:szCs w:val="24"/>
        </w:rPr>
        <w:t xml:space="preserve">and </w:t>
      </w:r>
      <w:r>
        <w:rPr>
          <w:sz w:val="24"/>
          <w:szCs w:val="24"/>
        </w:rPr>
        <w:t>then all piles</w:t>
      </w:r>
      <w:r w:rsidR="001344C7">
        <w:rPr>
          <w:sz w:val="24"/>
          <w:szCs w:val="24"/>
        </w:rPr>
        <w:t xml:space="preserve"> are gathered</w:t>
      </w:r>
      <w:r>
        <w:rPr>
          <w:sz w:val="24"/>
          <w:szCs w:val="24"/>
        </w:rPr>
        <w:t xml:space="preserve"> together in order.</w:t>
      </w:r>
    </w:p>
    <w:p w14:paraId="793E06D1" w14:textId="77777777" w:rsidR="00A957C8" w:rsidRDefault="00A957C8" w:rsidP="00A957C8">
      <w:pPr>
        <w:pStyle w:val="ListParagraph"/>
        <w:rPr>
          <w:sz w:val="24"/>
          <w:szCs w:val="24"/>
        </w:rPr>
      </w:pPr>
    </w:p>
    <w:p w14:paraId="4E2FEA4A" w14:textId="6D3D4D1B" w:rsidR="00A957C8" w:rsidRDefault="00A957C8" w:rsidP="00A957C8">
      <w:pPr>
        <w:pStyle w:val="ListParagraph"/>
        <w:numPr>
          <w:ilvl w:val="0"/>
          <w:numId w:val="3"/>
        </w:numPr>
        <w:rPr>
          <w:sz w:val="24"/>
          <w:szCs w:val="24"/>
        </w:rPr>
      </w:pPr>
      <w:r>
        <w:rPr>
          <w:sz w:val="24"/>
          <w:szCs w:val="24"/>
        </w:rPr>
        <w:t xml:space="preserve">Shuffling Process B: Cards again begin by occupying spaces 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 xml:space="preserve">a random number of spaces to the right according to independent geometric random variables, and then every card moves a random number of spaces to the left according to the same distribution. When cards enter an occupied position, they are merged with the cards already there by a GSR shuffle. </w:t>
      </w:r>
      <w:r w:rsidR="00AB0960">
        <w:rPr>
          <w:sz w:val="24"/>
          <w:szCs w:val="24"/>
        </w:rPr>
        <w:t>This is repeated for some specified number of steps, and then all piles are gathered together in order.</w:t>
      </w:r>
    </w:p>
    <w:p w14:paraId="2F951502" w14:textId="77777777" w:rsidR="001344C7" w:rsidRPr="001344C7" w:rsidRDefault="001344C7" w:rsidP="001344C7">
      <w:pPr>
        <w:pStyle w:val="ListParagraph"/>
        <w:rPr>
          <w:sz w:val="24"/>
          <w:szCs w:val="24"/>
        </w:rPr>
      </w:pPr>
    </w:p>
    <w:p w14:paraId="0D4873F4" w14:textId="629B8D24"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some specified number of steps, and then all piles are gathered together in order.</w:t>
      </w:r>
    </w:p>
    <w:p w14:paraId="201377F2" w14:textId="77777777" w:rsidR="001344C7" w:rsidRPr="001344C7" w:rsidRDefault="001344C7" w:rsidP="001344C7">
      <w:pPr>
        <w:pStyle w:val="ListParagraph"/>
        <w:rPr>
          <w:sz w:val="24"/>
          <w:szCs w:val="24"/>
        </w:rPr>
      </w:pPr>
    </w:p>
    <w:p w14:paraId="04829179" w14:textId="1E7697D2" w:rsidR="001344C7" w:rsidRDefault="00AB0960" w:rsidP="001344C7">
      <w:pPr>
        <w:rPr>
          <w:sz w:val="24"/>
          <w:szCs w:val="24"/>
        </w:rPr>
      </w:pPr>
      <w:r>
        <w:rPr>
          <w:sz w:val="24"/>
          <w:szCs w:val="24"/>
        </w:rPr>
        <w:lastRenderedPageBreak/>
        <w:t>By the author’s own admission, each of these are quite crude models of an actual wash shuffle</w:t>
      </w:r>
      <w:r w:rsidR="007F4885">
        <w:rPr>
          <w:sz w:val="24"/>
          <w:szCs w:val="24"/>
        </w:rPr>
        <w:t>, and do not come close to being functionally realistic in terms of what actually happens during a wash shuffle</w:t>
      </w:r>
      <w:r>
        <w:rPr>
          <w:sz w:val="24"/>
          <w:szCs w:val="24"/>
        </w:rPr>
        <w:t xml:space="preserve">. Their purpose was to be starting points for demonstrating particular mathematical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w:t>
      </w:r>
      <w:proofErr w:type="spellStart"/>
      <w:r w:rsidR="00F254BF">
        <w:rPr>
          <w:sz w:val="24"/>
          <w:szCs w:val="24"/>
        </w:rPr>
        <w:t>Hold’em</w:t>
      </w:r>
      <w:proofErr w:type="spellEnd"/>
      <w:r w:rsidR="00F254BF">
        <w:rPr>
          <w:sz w:val="24"/>
          <w:szCs w:val="24"/>
        </w:rPr>
        <w:t xml:space="preserve"> via Monte Carlo simulation, and thus we are less restricted to simple 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 Thus, we will not directly consider any of these models</w:t>
      </w:r>
      <w:r w:rsidR="007F4885">
        <w:rPr>
          <w:sz w:val="24"/>
          <w:szCs w:val="24"/>
        </w:rPr>
        <w:t xml:space="preserve"> described above</w:t>
      </w:r>
      <w:r w:rsidR="00AC3273">
        <w:rPr>
          <w:sz w:val="24"/>
          <w:szCs w:val="24"/>
        </w:rPr>
        <w:t>, and instead formulate our own.</w:t>
      </w:r>
    </w:p>
    <w:p w14:paraId="6433A86B" w14:textId="2CD0EB50" w:rsidR="00CB62B1" w:rsidRDefault="00CB62B1" w:rsidP="001344C7">
      <w:pPr>
        <w:rPr>
          <w:sz w:val="24"/>
          <w:szCs w:val="24"/>
        </w:rPr>
      </w:pPr>
    </w:p>
    <w:p w14:paraId="65E018C1" w14:textId="2F8DF7C5" w:rsidR="00CB62B1" w:rsidRDefault="00CB62B1" w:rsidP="00CB62B1">
      <w:pPr>
        <w:jc w:val="center"/>
        <w:rPr>
          <w:sz w:val="24"/>
          <w:szCs w:val="24"/>
        </w:rPr>
      </w:pPr>
      <w:r>
        <w:rPr>
          <w:b/>
          <w:bCs/>
          <w:sz w:val="24"/>
          <w:szCs w:val="24"/>
        </w:rPr>
        <w:t>Methodology</w:t>
      </w:r>
    </w:p>
    <w:p w14:paraId="57798634" w14:textId="75933639" w:rsidR="00216640" w:rsidRDefault="00356E82" w:rsidP="00CB62B1">
      <w:pPr>
        <w:rPr>
          <w:sz w:val="24"/>
          <w:szCs w:val="24"/>
        </w:rPr>
      </w:pPr>
      <w:r>
        <w:rPr>
          <w:b/>
          <w:bCs/>
          <w:sz w:val="24"/>
          <w:szCs w:val="24"/>
        </w:rPr>
        <w:t xml:space="preserve">Simulating the </w:t>
      </w:r>
      <w:r w:rsidR="00216640">
        <w:rPr>
          <w:b/>
          <w:bCs/>
          <w:sz w:val="24"/>
          <w:szCs w:val="24"/>
        </w:rPr>
        <w:t>Wash Shuffle</w:t>
      </w:r>
    </w:p>
    <w:p w14:paraId="58E1A524"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Initial setup</w:t>
      </w:r>
    </w:p>
    <w:p w14:paraId="6389304A" w14:textId="74D6F308" w:rsidR="00216640" w:rsidRPr="00216640" w:rsidRDefault="007726E3" w:rsidP="00216640">
      <w:pPr>
        <w:spacing w:line="276" w:lineRule="auto"/>
        <w:rPr>
          <w:rFonts w:cstheme="minorHAnsi"/>
          <w:sz w:val="24"/>
          <w:szCs w:val="24"/>
        </w:rPr>
      </w:pPr>
      <w:r w:rsidRPr="00216640">
        <w:rPr>
          <w:rFonts w:cstheme="minorHAnsi"/>
          <w:noProof/>
        </w:rPr>
        <mc:AlternateContent>
          <mc:Choice Requires="wps">
            <w:drawing>
              <wp:anchor distT="0" distB="0" distL="114300" distR="114300" simplePos="0" relativeHeight="251660288" behindDoc="0" locked="0" layoutInCell="1" allowOverlap="1" wp14:anchorId="405E200D" wp14:editId="654E9DFB">
                <wp:simplePos x="0" y="0"/>
                <wp:positionH relativeFrom="margin">
                  <wp:align>center</wp:align>
                </wp:positionH>
                <wp:positionV relativeFrom="paragraph">
                  <wp:posOffset>5460365</wp:posOffset>
                </wp:positionV>
                <wp:extent cx="4273550" cy="635"/>
                <wp:effectExtent l="0" t="0" r="0" b="0"/>
                <wp:wrapTopAndBottom/>
                <wp:docPr id="1472522214"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05E200D" id="_x0000_t202" coordsize="21600,21600" o:spt="202" path="m,l,21600r21600,l21600,xe">
                <v:stroke joinstyle="miter"/>
                <v:path gradientshapeok="t" o:connecttype="rect"/>
              </v:shapetype>
              <v:shape id="Text Box 1" o:spid="_x0000_s1026" type="#_x0000_t202" style="position:absolute;margin-left:0;margin-top:429.95pt;width:336.5pt;height:.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" stroked="f">
                <v:textbox style="mso-fit-shape-to-text:t" inset="0,0,0,0">
                  <w:txbxContent>
                    <w:p w14:paraId="7185A11A" w14:textId="56121BB7" w:rsidR="00216640" w:rsidRPr="007E3970" w:rsidRDefault="00216640" w:rsidP="00216640">
                      <w:pPr>
                        <w:pStyle w:val="Caption"/>
                        <w:rPr>
                          <w:rFonts w:ascii="Garamond" w:hAnsi="Garamond"/>
                          <w:i w:val="0"/>
                          <w:iCs w:val="0"/>
                          <w:noProof/>
                          <w:color w:val="auto"/>
                          <w:sz w:val="24"/>
                          <w:szCs w:val="24"/>
                        </w:rPr>
                      </w:pPr>
                      <w:r w:rsidRPr="007E3970">
                        <w:rPr>
                          <w:i w:val="0"/>
                          <w:iCs w:val="0"/>
                          <w:color w:val="auto"/>
                        </w:rPr>
                        <w:t xml:space="preserve">Figure </w:t>
                      </w:r>
                      <w:r w:rsidRPr="007E3970">
                        <w:rPr>
                          <w:i w:val="0"/>
                          <w:iCs w:val="0"/>
                          <w:color w:val="auto"/>
                        </w:rPr>
                        <w:fldChar w:fldCharType="begin"/>
                      </w:r>
                      <w:r w:rsidRPr="007E3970">
                        <w:rPr>
                          <w:i w:val="0"/>
                          <w:iCs w:val="0"/>
                          <w:color w:val="auto"/>
                        </w:rPr>
                        <w:instrText xml:space="preserve"> SEQ Figure \* ARABIC </w:instrText>
                      </w:r>
                      <w:r w:rsidRPr="007E3970">
                        <w:rPr>
                          <w:i w:val="0"/>
                          <w:iCs w:val="0"/>
                          <w:color w:val="auto"/>
                        </w:rPr>
                        <w:fldChar w:fldCharType="separate"/>
                      </w:r>
                      <w:r w:rsidR="0072787E">
                        <w:rPr>
                          <w:i w:val="0"/>
                          <w:iCs w:val="0"/>
                          <w:noProof/>
                          <w:color w:val="auto"/>
                        </w:rPr>
                        <w:t>1</w:t>
                      </w:r>
                      <w:r w:rsidRPr="007E3970">
                        <w:rPr>
                          <w:i w:val="0"/>
                          <w:iCs w:val="0"/>
                          <w:color w:val="auto"/>
                        </w:rPr>
                        <w:fldChar w:fldCharType="end"/>
                      </w:r>
                      <w:r>
                        <w:rPr>
                          <w:i w:val="0"/>
                          <w:iCs w:val="0"/>
                          <w:color w:val="auto"/>
                        </w:rPr>
                        <w:t xml:space="preserve"> Initial setup of wash shuffle</w:t>
                      </w:r>
                    </w:p>
                  </w:txbxContent>
                </v:textbox>
                <w10:wrap type="topAndBottom" anchorx="margin"/>
              </v:shape>
            </w:pict>
          </mc:Fallback>
        </mc:AlternateContent>
      </w:r>
      <w:r w:rsidR="0033381C">
        <w:rPr>
          <w:noProof/>
          <w:kern w:val="2"/>
          <w:sz w:val="16"/>
          <w:szCs w:val="16"/>
        </w:rPr>
        <mc:AlternateContent>
          <mc:Choice Requires="wpg">
            <w:drawing>
              <wp:anchor distT="0" distB="0" distL="114300" distR="114300" simplePos="0" relativeHeight="251659264" behindDoc="0" locked="0" layoutInCell="1" allowOverlap="1" wp14:anchorId="073E5ED9" wp14:editId="2FD5C5BA">
                <wp:simplePos x="0" y="0"/>
                <wp:positionH relativeFrom="margin">
                  <wp:align>center</wp:align>
                </wp:positionH>
                <wp:positionV relativeFrom="paragraph">
                  <wp:posOffset>1410335</wp:posOffset>
                </wp:positionV>
                <wp:extent cx="4273550" cy="3986659"/>
                <wp:effectExtent l="0" t="0" r="12700" b="33020"/>
                <wp:wrapTopAndBottom/>
                <wp:docPr id="1692817794" name="Group 2"/>
                <wp:cNvGraphicFramePr/>
                <a:graphic xmlns:a="http://schemas.openxmlformats.org/drawingml/2006/main">
                  <a:graphicData uri="http://schemas.microsoft.com/office/word/2010/wordprocessingGroup">
                    <wpg:wgp>
                      <wpg:cNvGrpSpPr/>
                      <wpg:grpSpPr>
                        <a:xfrm>
                          <a:off x="0" y="0"/>
                          <a:ext cx="4273550" cy="3986659"/>
                          <a:chOff x="0" y="0"/>
                          <a:chExt cx="4273550" cy="3986659"/>
                        </a:xfrm>
                      </wpg:grpSpPr>
                      <wpg:grpSp>
                        <wpg:cNvPr id="1325892378" name="Group 26"/>
                        <wpg:cNvGrpSpPr/>
                        <wpg:grpSpPr>
                          <a:xfrm>
                            <a:off x="0" y="0"/>
                            <a:ext cx="4273550" cy="1810329"/>
                            <a:chOff x="0" y="0"/>
                            <a:chExt cx="4572000" cy="1925637"/>
                          </a:xfrm>
                        </wpg:grpSpPr>
                        <wpg:grpSp>
                          <wpg:cNvPr id="136013336" name="Group 17"/>
                          <wpg:cNvGrpSpPr/>
                          <wpg:grpSpPr>
                            <a:xfrm>
                              <a:off x="0" y="0"/>
                              <a:ext cx="4572000" cy="1231900"/>
                              <a:chOff x="0" y="0"/>
                              <a:chExt cx="4572000" cy="1231900"/>
                            </a:xfrm>
                          </wpg:grpSpPr>
                          <wpg:grpSp>
                            <wpg:cNvPr id="1858594145" name="Group 15"/>
                            <wpg:cNvGrpSpPr/>
                            <wpg:grpSpPr>
                              <a:xfrm>
                                <a:off x="0" y="0"/>
                                <a:ext cx="4572000" cy="1231900"/>
                                <a:chOff x="0" y="0"/>
                                <a:chExt cx="4572000" cy="1231900"/>
                              </a:xfrm>
                            </wpg:grpSpPr>
                            <wpg:grpSp>
                              <wpg:cNvPr id="830723019" name="Group 12"/>
                              <wpg:cNvGrpSpPr/>
                              <wpg:grpSpPr>
                                <a:xfrm>
                                  <a:off x="539750" y="0"/>
                                  <a:ext cx="2286000" cy="914400"/>
                                  <a:chOff x="0" y="0"/>
                                  <a:chExt cx="3429000" cy="920750"/>
                                </a:xfrm>
                              </wpg:grpSpPr>
                              <wpg:grpSp>
                                <wpg:cNvPr id="125388488" name="Group 10"/>
                                <wpg:cNvGrpSpPr/>
                                <wpg:grpSpPr>
                                  <a:xfrm>
                                    <a:off x="0" y="0"/>
                                    <a:ext cx="3429000" cy="920750"/>
                                    <a:chOff x="0" y="0"/>
                                    <a:chExt cx="3429000" cy="920750"/>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73E5ED9" id="Group 2" o:spid="_x0000_s1027" style="position:absolute;margin-left:0;margin-top:111.05pt;width:336.5pt;height:313.9pt;z-index:251659264;mso-position-horizontal:center;mso-position-horizontal-relative:margin" coordsize="42735,39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">
                <v:group id="Group 26" o:spid="_x0000_s1028" style="position:absolute;width:42735;height:18103"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29"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Group 15" o:spid="_x0000_s1030" style="position:absolute;width:45720;height:12319" coordsize="45720,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1" style="position:absolute;left:5397;width:22860;height:9144"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2"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3"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4"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5"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6"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7"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8"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39"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0"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1"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2"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3"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7"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4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2"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3"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4"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5"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6"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7"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8"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59"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0"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1"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2"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3"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4"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5"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6"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7"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8"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69"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0"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1"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2"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3"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4"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5"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6"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7"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8"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79"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0"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1"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2"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3"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4"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5"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6"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7"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8"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89"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0"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1"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2"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3"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4"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5"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6"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7"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8"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099"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w10:wrap type="topAndBottom" anchorx="margin"/>
              </v:group>
            </w:pict>
          </mc:Fallback>
        </mc:AlternateContent>
      </w:r>
      <w:r w:rsidR="00216640" w:rsidRPr="00216640">
        <w:rPr>
          <w:rFonts w:cstheme="minorHAnsi"/>
          <w:sz w:val="24"/>
          <w:szCs w:val="24"/>
        </w:rPr>
        <w:tab/>
        <w:t xml:space="preserve">Consider that a dealer’s wash movement initially spreads a single vector of cards into two overlapping circles. These will be the left and right circles, corresponding to which hand is washing them. </w:t>
      </w:r>
      <w:r w:rsidR="00DD2058">
        <w:rPr>
          <w:rFonts w:cstheme="minorHAnsi"/>
          <w:sz w:val="24"/>
          <w:szCs w:val="24"/>
        </w:rPr>
        <w:t>We observe that, approximately, t</w:t>
      </w:r>
      <w:r w:rsidR="00216640" w:rsidRPr="00216640">
        <w:rPr>
          <w:rFonts w:cstheme="minorHAnsi"/>
          <w:sz w:val="24"/>
          <w:szCs w:val="24"/>
        </w:rPr>
        <w:t xml:space="preserve">he left hand moves the first quarter of cards upward and then the </w:t>
      </w:r>
      <w:commentRangeStart w:id="0"/>
      <w:r w:rsidR="00DD2058">
        <w:rPr>
          <w:rFonts w:cstheme="minorHAnsi"/>
          <w:sz w:val="24"/>
          <w:szCs w:val="24"/>
        </w:rPr>
        <w:t>third</w:t>
      </w:r>
      <w:r w:rsidR="00216640" w:rsidRPr="00216640">
        <w:rPr>
          <w:rFonts w:cstheme="minorHAnsi"/>
          <w:sz w:val="24"/>
          <w:szCs w:val="24"/>
        </w:rPr>
        <w:t xml:space="preserve"> </w:t>
      </w:r>
      <w:commentRangeEnd w:id="0"/>
      <w:r w:rsidR="00D518A2">
        <w:rPr>
          <w:rStyle w:val="CommentReference"/>
          <w:kern w:val="2"/>
          <w14:ligatures w14:val="standardContextual"/>
        </w:rPr>
        <w:commentReference w:id="0"/>
      </w:r>
      <w:r w:rsidR="00216640" w:rsidRPr="00216640">
        <w:rPr>
          <w:rFonts w:cstheme="minorHAnsi"/>
          <w:sz w:val="24"/>
          <w:szCs w:val="24"/>
        </w:rPr>
        <w:t xml:space="preserve">quarter of cards downward, thus completing the left circle. The right </w:t>
      </w:r>
      <w:r w:rsidR="00216640" w:rsidRPr="00216640">
        <w:rPr>
          <w:rFonts w:cstheme="minorHAnsi"/>
          <w:sz w:val="24"/>
          <w:szCs w:val="24"/>
        </w:rPr>
        <w:lastRenderedPageBreak/>
        <w:t xml:space="preserve">hand moves the fourth quarter of cards upward and then the </w:t>
      </w:r>
      <w:r w:rsidR="00DD2058">
        <w:rPr>
          <w:rFonts w:cstheme="minorHAnsi"/>
          <w:sz w:val="24"/>
          <w:szCs w:val="24"/>
        </w:rPr>
        <w:t>second</w:t>
      </w:r>
      <w:r w:rsidR="00216640" w:rsidRPr="00216640">
        <w:rPr>
          <w:rFonts w:cstheme="minorHAnsi"/>
          <w:sz w:val="24"/>
          <w:szCs w:val="24"/>
        </w:rPr>
        <w:t xml:space="preserve"> quarter of cards downward, thus completing the right circle.</w:t>
      </w:r>
    </w:p>
    <w:p w14:paraId="210E7B66" w14:textId="082E701A" w:rsidR="00216640" w:rsidRDefault="00216640" w:rsidP="00216640">
      <w:pPr>
        <w:spacing w:line="276" w:lineRule="auto"/>
        <w:rPr>
          <w:rFonts w:cstheme="minorHAnsi"/>
          <w:sz w:val="24"/>
          <w:szCs w:val="24"/>
        </w:rPr>
      </w:pPr>
      <w:r w:rsidRPr="00216640">
        <w:rPr>
          <w:rFonts w:cstheme="minorHAnsi"/>
          <w:sz w:val="24"/>
          <w:szCs w:val="24"/>
        </w:rPr>
        <w:tab/>
        <w:t>The above diagram presents the initial setup. The second diagram in Fig. 1 depicts how a 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DD2058">
        <w:rPr>
          <w:rFonts w:cstheme="minorHAnsi"/>
          <w:sz w:val="24"/>
          <w:szCs w:val="24"/>
        </w:rPr>
        <w:t>We</w:t>
      </w:r>
      <w:r w:rsidR="006F0E46" w:rsidRPr="00DD2058">
        <w:rPr>
          <w:rFonts w:cstheme="minorHAnsi"/>
          <w:sz w:val="24"/>
          <w:szCs w:val="24"/>
        </w:rPr>
        <w:t xml:space="preserve"> note th</w:t>
      </w:r>
      <w:r w:rsidR="004D38F0" w:rsidRPr="00DD2058">
        <w:rPr>
          <w:rFonts w:cstheme="minorHAnsi"/>
          <w:sz w:val="24"/>
          <w:szCs w:val="24"/>
        </w:rPr>
        <w:t xml:space="preserve">at both structures </w:t>
      </w:r>
      <w:r w:rsidR="00DD2058">
        <w:rPr>
          <w:rFonts w:cstheme="minorHAnsi"/>
          <w:sz w:val="24"/>
          <w:szCs w:val="24"/>
        </w:rPr>
        <w:t xml:space="preserve">depicted in Figure 1 </w:t>
      </w:r>
      <w:r w:rsidR="004D38F0" w:rsidRPr="00DD2058">
        <w:rPr>
          <w:rFonts w:cstheme="minorHAnsi"/>
          <w:sz w:val="24"/>
          <w:szCs w:val="24"/>
        </w:rPr>
        <w:t>will be referred to throughout</w:t>
      </w:r>
      <w:r w:rsidR="00DD2058">
        <w:rPr>
          <w:rFonts w:cstheme="minorHAnsi"/>
          <w:sz w:val="24"/>
          <w:szCs w:val="24"/>
        </w:rPr>
        <w:t xml:space="preserve"> this manuscript</w:t>
      </w:r>
      <w:r w:rsidR="004D38F0" w:rsidRPr="00DD2058">
        <w:rPr>
          <w:rFonts w:cstheme="minorHAnsi"/>
          <w:sz w:val="24"/>
          <w:szCs w:val="24"/>
        </w:rPr>
        <w:t xml:space="preserve">. </w:t>
      </w:r>
      <w:r w:rsidR="00FE1228" w:rsidRPr="00DD2058">
        <w:rPr>
          <w:rFonts w:cstheme="minorHAnsi"/>
          <w:sz w:val="24"/>
          <w:szCs w:val="24"/>
        </w:rPr>
        <w:t xml:space="preserve">If a vector is referenced, then it will </w:t>
      </w:r>
      <w:r w:rsidR="00DD2058">
        <w:rPr>
          <w:rFonts w:cstheme="minorHAnsi"/>
          <w:sz w:val="24"/>
          <w:szCs w:val="24"/>
        </w:rPr>
        <w:t xml:space="preserve">either </w:t>
      </w:r>
      <w:r w:rsidR="00FE1228" w:rsidRPr="00DD2058">
        <w:rPr>
          <w:rFonts w:cstheme="minorHAnsi"/>
          <w:sz w:val="24"/>
          <w:szCs w:val="24"/>
        </w:rPr>
        <w:t xml:space="preserve">be the </w:t>
      </w:r>
      <w:r w:rsidR="00DD2058">
        <w:rPr>
          <w:rFonts w:cstheme="minorHAnsi"/>
          <w:sz w:val="24"/>
          <w:szCs w:val="24"/>
        </w:rPr>
        <w:t>“</w:t>
      </w:r>
      <w:r w:rsidR="00FE1228" w:rsidRPr="00DD2058">
        <w:rPr>
          <w:rFonts w:cstheme="minorHAnsi"/>
          <w:sz w:val="24"/>
          <w:szCs w:val="24"/>
        </w:rPr>
        <w:t>left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left hand according to the </w:t>
      </w:r>
      <w:r w:rsidR="00FE1228" w:rsidRPr="00DD2058">
        <w:rPr>
          <w:rFonts w:cstheme="minorHAnsi"/>
          <w:sz w:val="24"/>
          <w:szCs w:val="24"/>
        </w:rPr>
        <w:t xml:space="preserve">blue arrows) or the </w:t>
      </w:r>
      <w:r w:rsidR="00DD2058">
        <w:rPr>
          <w:rFonts w:cstheme="minorHAnsi"/>
          <w:sz w:val="24"/>
          <w:szCs w:val="24"/>
        </w:rPr>
        <w:t>“</w:t>
      </w:r>
      <w:r w:rsidR="00FE1228" w:rsidRPr="00DD2058">
        <w:rPr>
          <w:rFonts w:cstheme="minorHAnsi"/>
          <w:sz w:val="24"/>
          <w:szCs w:val="24"/>
        </w:rPr>
        <w:t>right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right hand according to the </w:t>
      </w:r>
      <w:r w:rsidR="00FE1228" w:rsidRPr="00DD2058">
        <w:rPr>
          <w:rFonts w:cstheme="minorHAnsi"/>
          <w:sz w:val="24"/>
          <w:szCs w:val="24"/>
        </w:rPr>
        <w:t>red arrows).</w:t>
      </w:r>
      <w:r w:rsidRPr="00216640">
        <w:rPr>
          <w:rFonts w:cstheme="minorHAnsi"/>
          <w:sz w:val="24"/>
          <w:szCs w:val="24"/>
        </w:rPr>
        <w:t xml:space="preserve"> Each completion of a circular movement by a single hand will be referred to as a single wash cycle. </w:t>
      </w:r>
    </w:p>
    <w:p w14:paraId="3BD65664" w14:textId="1ECD779C" w:rsidR="00320BB9" w:rsidRPr="00230AB6" w:rsidRDefault="00320BB9" w:rsidP="00216640">
      <w:pPr>
        <w:spacing w:line="276" w:lineRule="auto"/>
        <w:rPr>
          <w:rFonts w:cstheme="minorHAnsi"/>
          <w:i/>
          <w:iCs/>
          <w:sz w:val="24"/>
          <w:szCs w:val="24"/>
          <w:highlight w:val="yellow"/>
        </w:rPr>
      </w:pPr>
      <w:r w:rsidRPr="00230AB6">
        <w:rPr>
          <w:rFonts w:cstheme="minorHAnsi"/>
          <w:i/>
          <w:iCs/>
          <w:sz w:val="24"/>
          <w:szCs w:val="24"/>
          <w:highlight w:val="yellow"/>
        </w:rPr>
        <w:t>Truncated Poisson (</w:t>
      </w:r>
      <w:proofErr w:type="spellStart"/>
      <w:r w:rsidRPr="00230AB6">
        <w:rPr>
          <w:rFonts w:cstheme="minorHAnsi"/>
          <w:i/>
          <w:iCs/>
          <w:sz w:val="24"/>
          <w:szCs w:val="24"/>
          <w:highlight w:val="yellow"/>
        </w:rPr>
        <w:t>TPois</w:t>
      </w:r>
      <w:r w:rsidR="00246C72" w:rsidRPr="00230AB6">
        <w:rPr>
          <w:rFonts w:cstheme="minorHAnsi"/>
          <w:i/>
          <w:iCs/>
          <w:sz w:val="24"/>
          <w:szCs w:val="24"/>
          <w:highlight w:val="yellow"/>
        </w:rPr>
        <w:t>son</w:t>
      </w:r>
      <w:proofErr w:type="spellEnd"/>
      <w:r w:rsidRPr="00230AB6">
        <w:rPr>
          <w:rFonts w:cstheme="minorHAnsi"/>
          <w:i/>
          <w:iCs/>
          <w:sz w:val="24"/>
          <w:szCs w:val="24"/>
          <w:highlight w:val="yellow"/>
        </w:rPr>
        <w:t>)</w:t>
      </w:r>
      <w:r w:rsidR="000A4809">
        <w:rPr>
          <w:rFonts w:cstheme="minorHAnsi"/>
          <w:i/>
          <w:iCs/>
          <w:sz w:val="24"/>
          <w:szCs w:val="24"/>
          <w:highlight w:val="yellow"/>
        </w:rPr>
        <w:t xml:space="preserve"> Distribution</w:t>
      </w:r>
    </w:p>
    <w:p w14:paraId="3464A296" w14:textId="34B383DB" w:rsidR="00320BB9" w:rsidRDefault="009F493E" w:rsidP="00216640">
      <w:pPr>
        <w:spacing w:line="276" w:lineRule="auto"/>
        <w:rPr>
          <w:rFonts w:cstheme="minorHAnsi"/>
          <w:sz w:val="24"/>
          <w:szCs w:val="24"/>
        </w:rPr>
      </w:pPr>
      <w:r w:rsidRPr="00230AB6">
        <w:rPr>
          <w:rFonts w:cstheme="minorHAnsi"/>
          <w:sz w:val="24"/>
          <w:szCs w:val="24"/>
          <w:highlight w:val="yellow"/>
        </w:rPr>
        <w:tab/>
        <w:t xml:space="preserve">To generate random variables within the possible range of a card deck, we </w:t>
      </w:r>
      <w:r w:rsidR="000A4809">
        <w:rPr>
          <w:rFonts w:cstheme="minorHAnsi"/>
          <w:sz w:val="24"/>
          <w:szCs w:val="24"/>
          <w:highlight w:val="yellow"/>
        </w:rPr>
        <w:t>utilize a</w:t>
      </w:r>
      <w:r w:rsidRPr="00230AB6">
        <w:rPr>
          <w:rFonts w:cstheme="minorHAnsi"/>
          <w:sz w:val="24"/>
          <w:szCs w:val="24"/>
          <w:highlight w:val="yellow"/>
        </w:rPr>
        <w:t xml:space="preserve"> truncate</w:t>
      </w:r>
      <w:r w:rsidR="000A4809">
        <w:rPr>
          <w:rFonts w:cstheme="minorHAnsi"/>
          <w:sz w:val="24"/>
          <w:szCs w:val="24"/>
          <w:highlight w:val="yellow"/>
        </w:rPr>
        <w:t>d</w:t>
      </w:r>
      <w:r w:rsidR="00872C2A" w:rsidRPr="00230AB6">
        <w:rPr>
          <w:rFonts w:cstheme="minorHAnsi"/>
          <w:sz w:val="24"/>
          <w:szCs w:val="24"/>
          <w:highlight w:val="yellow"/>
        </w:rPr>
        <w:t xml:space="preserve"> Poisson </w:t>
      </w:r>
      <w:r w:rsidR="000A4809">
        <w:rPr>
          <w:rFonts w:cstheme="minorHAnsi"/>
          <w:sz w:val="24"/>
          <w:szCs w:val="24"/>
          <w:highlight w:val="yellow"/>
        </w:rPr>
        <w:t>distribution</w:t>
      </w:r>
      <w:r w:rsidR="00872C2A" w:rsidRPr="00230AB6">
        <w:rPr>
          <w:rFonts w:cstheme="minorHAnsi"/>
          <w:sz w:val="24"/>
          <w:szCs w:val="24"/>
          <w:highlight w:val="yellow"/>
        </w:rPr>
        <w:t>.</w:t>
      </w:r>
      <w:r w:rsidR="000A4809">
        <w:rPr>
          <w:rFonts w:cstheme="minorHAnsi"/>
          <w:sz w:val="24"/>
          <w:szCs w:val="24"/>
          <w:highlight w:val="yellow"/>
        </w:rPr>
        <w:t xml:space="preserve"> We appeal to this distribution because </w:t>
      </w:r>
      <w:proofErr w:type="spellStart"/>
      <w:r w:rsidR="006D7C9B">
        <w:rPr>
          <w:rFonts w:cstheme="minorHAnsi"/>
          <w:sz w:val="24"/>
          <w:szCs w:val="24"/>
          <w:highlight w:val="yellow"/>
        </w:rPr>
        <w:t>its</w:t>
      </w:r>
      <w:proofErr w:type="spellEnd"/>
      <w:r w:rsidR="006D7C9B">
        <w:rPr>
          <w:rFonts w:cstheme="minorHAnsi"/>
          <w:sz w:val="24"/>
          <w:szCs w:val="24"/>
          <w:highlight w:val="yellow"/>
        </w:rPr>
        <w:t xml:space="preserve"> general right-skewed nature represents the processes in which we are using it, whereby smaller values should be more likely </w:t>
      </w:r>
      <w:r w:rsidR="00872C2A" w:rsidRPr="00230AB6">
        <w:rPr>
          <w:rFonts w:cstheme="minorHAnsi"/>
          <w:sz w:val="24"/>
          <w:szCs w:val="24"/>
          <w:highlight w:val="yellow"/>
        </w:rPr>
        <w:t xml:space="preserve"> </w:t>
      </w:r>
      <w:r w:rsidR="007D4648" w:rsidRPr="00230AB6">
        <w:rPr>
          <w:rFonts w:cstheme="minorHAnsi"/>
          <w:sz w:val="24"/>
          <w:szCs w:val="24"/>
          <w:highlight w:val="yellow"/>
        </w:rPr>
        <w:t xml:space="preserve">It must be truncated to keep the maximum number from being infinite. </w:t>
      </w:r>
      <w:r w:rsidR="00872C2A" w:rsidRPr="00230AB6">
        <w:rPr>
          <w:rFonts w:cstheme="minorHAnsi"/>
          <w:sz w:val="24"/>
          <w:szCs w:val="24"/>
          <w:highlight w:val="yellow"/>
        </w:rPr>
        <w:t>This distribution is important for numerous</w:t>
      </w:r>
      <w:r w:rsidR="00FD0C8A" w:rsidRPr="00230AB6">
        <w:rPr>
          <w:rFonts w:cstheme="minorHAnsi"/>
          <w:sz w:val="24"/>
          <w:szCs w:val="24"/>
          <w:highlight w:val="yellow"/>
        </w:rPr>
        <w:t xml:space="preserve"> steps in the wash algorithm and is formulated as such:</w:t>
      </w:r>
    </w:p>
    <w:p w14:paraId="021B395E" w14:textId="77777777"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6A363B70" w:rsidR="00FD0C8A" w:rsidRPr="00320BB9" w:rsidRDefault="00025E45" w:rsidP="00216640">
      <w:pPr>
        <w:spacing w:line="276" w:lineRule="auto"/>
        <w:rPr>
          <w:rFonts w:cstheme="minorHAnsi"/>
          <w:sz w:val="24"/>
          <w:szCs w:val="24"/>
        </w:rPr>
      </w:pPr>
      <w:r w:rsidRPr="00230AB6">
        <w:rPr>
          <w:rFonts w:cstheme="minorHAnsi"/>
          <w:sz w:val="24"/>
          <w:szCs w:val="24"/>
          <w:highlight w:val="yellow"/>
        </w:rPr>
        <w:t>The default maximum value of</w:t>
      </w:r>
      <w:r w:rsidR="00A9695B" w:rsidRPr="00230AB6">
        <w:rPr>
          <w:rFonts w:cstheme="minorHAnsi"/>
          <w:sz w:val="24"/>
          <w:szCs w:val="24"/>
          <w:highlight w:val="yellow"/>
        </w:rPr>
        <w:t xml:space="preserve"> a</w:t>
      </w:r>
      <w:r w:rsidRPr="00230AB6">
        <w:rPr>
          <w:rFonts w:cstheme="minorHAnsi"/>
          <w:sz w:val="24"/>
          <w:szCs w:val="24"/>
          <w:highlight w:val="yellow"/>
        </w:rPr>
        <w:t xml:space="preserve"> </w:t>
      </w:r>
      <w:proofErr w:type="spellStart"/>
      <w:r w:rsidRPr="00230AB6">
        <w:rPr>
          <w:rFonts w:cstheme="minorHAnsi"/>
          <w:sz w:val="24"/>
          <w:szCs w:val="24"/>
          <w:highlight w:val="yellow"/>
        </w:rPr>
        <w:t>TPois</w:t>
      </w:r>
      <w:r w:rsidR="00A9695B" w:rsidRPr="00230AB6">
        <w:rPr>
          <w:rFonts w:cstheme="minorHAnsi"/>
          <w:sz w:val="24"/>
          <w:szCs w:val="24"/>
          <w:highlight w:val="yellow"/>
        </w:rPr>
        <w:t>son</w:t>
      </w:r>
      <w:proofErr w:type="spellEnd"/>
      <w:r w:rsidR="00A9695B" w:rsidRPr="00230AB6">
        <w:rPr>
          <w:rFonts w:cstheme="minorHAnsi"/>
          <w:sz w:val="24"/>
          <w:szCs w:val="24"/>
          <w:highlight w:val="yellow"/>
        </w:rPr>
        <w:t xml:space="preserve"> random variable</w:t>
      </w:r>
      <w:r w:rsidR="0016600A" w:rsidRPr="00230AB6">
        <w:rPr>
          <w:rFonts w:cstheme="minorHAnsi"/>
          <w:sz w:val="24"/>
          <w:szCs w:val="24"/>
          <w:highlight w:val="yellow"/>
        </w:rPr>
        <w:t xml:space="preserve"> is 52. However, our function can accept any specified max value</w:t>
      </w:r>
      <w:r w:rsidR="00243FC4" w:rsidRPr="00230AB6">
        <w:rPr>
          <w:rFonts w:cstheme="minorHAnsi"/>
          <w:sz w:val="24"/>
          <w:szCs w:val="24"/>
          <w:highlight w:val="yellow"/>
        </w:rPr>
        <w:t>. This becomes important for generating how many cards a vector is rolled by, or how many cards are sliced from one column to another.</w:t>
      </w: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705CE0AB" w:rsidR="00216640" w:rsidRP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along, the cards in a column reach the end of their column and move to the beginning of the next column. This motion continues until the wash cycles are completed. Recall that approximately four wash cycles are completed by each hand. </w:t>
      </w:r>
      <w:commentRangeStart w:id="1"/>
      <w:r w:rsidRPr="00216640">
        <w:rPr>
          <w:rFonts w:cstheme="minorHAnsi"/>
          <w:sz w:val="24"/>
          <w:szCs w:val="24"/>
        </w:rPr>
        <w:t xml:space="preserve">The number of elements by which a single wash cycle moves its cards must be specified. Each time a wash cycle moves through its columns, a random variable is generated by a </w:t>
      </w:r>
      <w:proofErr w:type="spellStart"/>
      <w:r w:rsidRPr="00216640">
        <w:rPr>
          <w:rFonts w:cstheme="minorHAnsi"/>
          <w:sz w:val="24"/>
          <w:szCs w:val="24"/>
        </w:rPr>
        <w:t>TPoisson</w:t>
      </w:r>
      <w:proofErr w:type="spellEnd"/>
      <w:r w:rsidRPr="00216640">
        <w:rPr>
          <w:rFonts w:cstheme="minorHAnsi"/>
          <w:sz w:val="24"/>
          <w:szCs w:val="24"/>
        </w:rPr>
        <w:t xml:space="preserve"> distribution with minimum one card and maximum 52 cards.</w:t>
      </w:r>
      <w:commentRangeEnd w:id="1"/>
      <w:r w:rsidRPr="00216640">
        <w:rPr>
          <w:rStyle w:val="CommentReference"/>
          <w:rFonts w:cstheme="minorHAnsi"/>
        </w:rPr>
        <w:commentReference w:id="1"/>
      </w:r>
      <w:r w:rsidRPr="00216640">
        <w:rPr>
          <w:rFonts w:cstheme="minorHAnsi"/>
          <w:sz w:val="24"/>
          <w:szCs w:val="24"/>
        </w:rPr>
        <w:t xml:space="preserve"> For both the left-hand and right-hand cycles, the number of elements by which cards shift is </w:t>
      </w:r>
      <m:oMath>
        <m:r>
          <w:rPr>
            <w:rFonts w:ascii="Cambria Math" w:hAnsi="Cambria Math" w:cstheme="minorHAnsi"/>
            <w:sz w:val="24"/>
            <w:szCs w:val="24"/>
          </w:rPr>
          <m:t>X~TPoisson(λ=3)</m:t>
        </m:r>
      </m:oMath>
      <w:r w:rsidRPr="00216640">
        <w:rPr>
          <w:rFonts w:cstheme="minorHAnsi"/>
          <w:sz w:val="24"/>
          <w:szCs w:val="24"/>
        </w:rPr>
        <w:t>.</w:t>
      </w: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69C9014C" w14:textId="7F02DD4D" w:rsidR="00216640" w:rsidRDefault="00216640" w:rsidP="00216640">
      <w:pPr>
        <w:spacing w:line="276" w:lineRule="auto"/>
        <w:ind w:firstLine="720"/>
        <w:rPr>
          <w:rFonts w:cstheme="minorHAnsi"/>
          <w:sz w:val="24"/>
          <w:szCs w:val="24"/>
        </w:rPr>
      </w:pPr>
      <w:r w:rsidRPr="00216640">
        <w:rPr>
          <w:rFonts w:cstheme="minorHAnsi"/>
          <w:sz w:val="24"/>
          <w:szCs w:val="24"/>
        </w:rPr>
        <w:t>With each cycle, there is a nonzero probability of a single card or group of cards s</w:t>
      </w:r>
      <w:r w:rsidR="00474A37">
        <w:rPr>
          <w:rFonts w:cstheme="minorHAnsi"/>
          <w:sz w:val="24"/>
          <w:szCs w:val="24"/>
        </w:rPr>
        <w:t>licing</w:t>
      </w:r>
      <w:r w:rsidRPr="00216640">
        <w:rPr>
          <w:rFonts w:cstheme="minorHAnsi"/>
          <w:sz w:val="24"/>
          <w:szCs w:val="24"/>
        </w:rPr>
        <w:t xml:space="preserve"> from one column to an adjacent one. Because both hand motions overlap each other at two </w:t>
      </w:r>
      <w:r w:rsidRPr="00216640">
        <w:rPr>
          <w:rFonts w:cstheme="minorHAnsi"/>
          <w:sz w:val="24"/>
          <w:szCs w:val="24"/>
        </w:rPr>
        <w:lastRenderedPageBreak/>
        <w:t>points, and the innermost columns move opposite to one another</w:t>
      </w:r>
      <w:r w:rsidR="00730B2F">
        <w:rPr>
          <w:rFonts w:cstheme="minorHAnsi"/>
          <w:sz w:val="24"/>
          <w:szCs w:val="24"/>
        </w:rPr>
        <w:t>.</w:t>
      </w:r>
      <w:r w:rsidRPr="00216640">
        <w:rPr>
          <w:rFonts w:cstheme="minorHAnsi"/>
          <w:sz w:val="24"/>
          <w:szCs w:val="24"/>
        </w:rPr>
        <w:t xml:space="preserve"> </w:t>
      </w:r>
      <w:r w:rsidR="00730B2F">
        <w:rPr>
          <w:rFonts w:cstheme="minorHAnsi"/>
          <w:sz w:val="24"/>
          <w:szCs w:val="24"/>
        </w:rPr>
        <w:t>Inner</w:t>
      </w:r>
      <w:r w:rsidRPr="00216640">
        <w:rPr>
          <w:rFonts w:cstheme="minorHAnsi"/>
          <w:sz w:val="24"/>
          <w:szCs w:val="24"/>
        </w:rPr>
        <w:t xml:space="preserve"> </w:t>
      </w:r>
      <w:r w:rsidR="00EE3A4C">
        <w:rPr>
          <w:rFonts w:cstheme="minorHAnsi"/>
          <w:sz w:val="24"/>
          <w:szCs w:val="24"/>
        </w:rPr>
        <w:t>slicing</w:t>
      </w:r>
      <w:r w:rsidRPr="00216640">
        <w:rPr>
          <w:rFonts w:cstheme="minorHAnsi"/>
          <w:sz w:val="24"/>
          <w:szCs w:val="24"/>
        </w:rPr>
        <w:t xml:space="preserve"> happen</w:t>
      </w:r>
      <w:r w:rsidR="00EE3A4C">
        <w:rPr>
          <w:rFonts w:cstheme="minorHAnsi"/>
          <w:sz w:val="24"/>
          <w:szCs w:val="24"/>
        </w:rPr>
        <w:t>s</w:t>
      </w:r>
      <w:r w:rsidRPr="00216640">
        <w:rPr>
          <w:rFonts w:cstheme="minorHAnsi"/>
          <w:sz w:val="24"/>
          <w:szCs w:val="24"/>
        </w:rPr>
        <w:t xml:space="preserve"> in </w:t>
      </w:r>
      <w:r w:rsidR="009D5493" w:rsidRPr="009D5493">
        <w:rPr>
          <w:rFonts w:cstheme="minorHAnsi"/>
          <w:sz w:val="24"/>
          <w:szCs w:val="24"/>
          <w:highlight w:val="yellow"/>
        </w:rPr>
        <w:t>greater frequency</w:t>
      </w:r>
      <w:r w:rsidR="009D5493">
        <w:rPr>
          <w:rFonts w:cstheme="minorHAnsi"/>
          <w:sz w:val="24"/>
          <w:szCs w:val="24"/>
        </w:rPr>
        <w:t xml:space="preserve"> </w:t>
      </w:r>
      <w:r w:rsidRPr="00216640">
        <w:rPr>
          <w:rFonts w:cstheme="minorHAnsi"/>
          <w:sz w:val="24"/>
          <w:szCs w:val="24"/>
        </w:rPr>
        <w:t>between columns two and three which are the inner columns</w:t>
      </w:r>
      <w:r w:rsidR="00730B2F">
        <w:rPr>
          <w:rFonts w:cstheme="minorHAnsi"/>
          <w:sz w:val="24"/>
          <w:szCs w:val="24"/>
        </w:rPr>
        <w:t xml:space="preserve">, </w:t>
      </w:r>
      <w:r w:rsidR="00730B2F" w:rsidRPr="009B6202">
        <w:rPr>
          <w:rFonts w:cstheme="minorHAnsi"/>
          <w:sz w:val="24"/>
          <w:szCs w:val="24"/>
          <w:highlight w:val="yellow"/>
        </w:rPr>
        <w:t>and outer slicing happens</w:t>
      </w:r>
      <w:r w:rsidR="008B53AB" w:rsidRPr="009B6202">
        <w:rPr>
          <w:rFonts w:cstheme="minorHAnsi"/>
          <w:sz w:val="24"/>
          <w:szCs w:val="24"/>
          <w:highlight w:val="yellow"/>
        </w:rPr>
        <w:t xml:space="preserve"> either between columns one and two or columns three and four. The assignment </w:t>
      </w:r>
      <w:r w:rsidR="007F7926" w:rsidRPr="009B6202">
        <w:rPr>
          <w:rFonts w:cstheme="minorHAnsi"/>
          <w:sz w:val="24"/>
          <w:szCs w:val="24"/>
          <w:highlight w:val="yellow"/>
        </w:rPr>
        <w:t>of donor and receiver of a cards slice occurs when the function is called.</w:t>
      </w:r>
    </w:p>
    <w:p w14:paraId="4B962AAF" w14:textId="285D1827" w:rsidR="00821803" w:rsidRDefault="00B81615" w:rsidP="007E6616">
      <w:pPr>
        <w:spacing w:line="276" w:lineRule="auto"/>
        <w:ind w:firstLine="720"/>
        <w:rPr>
          <w:rFonts w:cstheme="minorHAnsi"/>
          <w:sz w:val="24"/>
          <w:szCs w:val="24"/>
        </w:rPr>
      </w:pPr>
      <w:r w:rsidRPr="00552D54">
        <w:rPr>
          <w:rFonts w:cstheme="minorHAnsi"/>
          <w:sz w:val="24"/>
          <w:szCs w:val="24"/>
          <w:highlight w:val="yellow"/>
        </w:rPr>
        <w:t xml:space="preserve">Suppose there </w:t>
      </w:r>
      <w:r w:rsidR="004C06A8" w:rsidRPr="00552D54">
        <w:rPr>
          <w:rFonts w:cstheme="minorHAnsi"/>
          <w:sz w:val="24"/>
          <w:szCs w:val="24"/>
          <w:highlight w:val="yellow"/>
        </w:rPr>
        <w:t>exists a donor column and a receiver column. When the wash parent function calls the slice function</w:t>
      </w:r>
      <w:r w:rsidR="00BD33E8" w:rsidRPr="00552D54">
        <w:rPr>
          <w:rFonts w:cstheme="minorHAnsi"/>
          <w:sz w:val="24"/>
          <w:szCs w:val="24"/>
          <w:highlight w:val="yellow"/>
        </w:rPr>
        <w:t>, we generate</w:t>
      </w:r>
      <w:r w:rsidR="004945DA">
        <w:rPr>
          <w:rFonts w:cstheme="minorHAnsi"/>
          <w:sz w:val="24"/>
          <w:szCs w:val="24"/>
          <w:highlight w:val="yellow"/>
        </w:rPr>
        <w:t xml:space="preserve"> a slice size of</w:t>
      </w:r>
      <w:r w:rsidR="00BD33E8" w:rsidRPr="00552D54">
        <w:rPr>
          <w:rFonts w:cstheme="minorHAnsi"/>
          <w:sz w:val="24"/>
          <w:szCs w:val="24"/>
          <w:highlight w:val="yellow"/>
        </w:rPr>
        <w:t xml:space="preserve"> </w:t>
      </w:r>
      <m:oMath>
        <m:r>
          <w:rPr>
            <w:rFonts w:ascii="Cambria Math" w:hAnsi="Cambria Math" w:cstheme="minorHAnsi"/>
            <w:sz w:val="24"/>
            <w:szCs w:val="24"/>
            <w:highlight w:val="yellow"/>
          </w:rPr>
          <m:t>S~TPoisson(λ=4)</m:t>
        </m:r>
      </m:oMath>
      <w:r w:rsidR="0053529C" w:rsidRPr="00552D54">
        <w:rPr>
          <w:rFonts w:cstheme="minorHAnsi"/>
          <w:sz w:val="24"/>
          <w:szCs w:val="24"/>
          <w:highlight w:val="yellow"/>
        </w:rPr>
        <w:t xml:space="preserve"> with a maximum value </w:t>
      </w:r>
      <w:r w:rsidR="00642D59">
        <w:rPr>
          <w:rFonts w:cstheme="minorHAnsi"/>
          <w:sz w:val="24"/>
          <w:szCs w:val="24"/>
          <w:highlight w:val="yellow"/>
        </w:rPr>
        <w:t>equal to</w:t>
      </w:r>
      <w:r w:rsidR="005F3648" w:rsidRPr="00552D54">
        <w:rPr>
          <w:rFonts w:cstheme="minorHAnsi"/>
          <w:sz w:val="24"/>
          <w:szCs w:val="24"/>
          <w:highlight w:val="yellow"/>
        </w:rPr>
        <w:t xml:space="preserve"> donor length minus two. </w:t>
      </w:r>
      <w:r w:rsidR="00492F96" w:rsidRPr="00552D54">
        <w:rPr>
          <w:rFonts w:cstheme="minorHAnsi"/>
          <w:sz w:val="24"/>
          <w:szCs w:val="24"/>
          <w:highlight w:val="yellow"/>
        </w:rPr>
        <w:t>The maximum value is set as such because</w:t>
      </w:r>
      <w:r w:rsidR="004A1590" w:rsidRPr="00552D54">
        <w:rPr>
          <w:rFonts w:cstheme="minorHAnsi"/>
          <w:sz w:val="24"/>
          <w:szCs w:val="24"/>
          <w:highlight w:val="yellow"/>
        </w:rPr>
        <w:t>, although the slice amount is random,</w:t>
      </w:r>
      <w:r w:rsidR="00492F96" w:rsidRPr="00552D54">
        <w:rPr>
          <w:rFonts w:cstheme="minorHAnsi"/>
          <w:sz w:val="24"/>
          <w:szCs w:val="24"/>
          <w:highlight w:val="yellow"/>
        </w:rPr>
        <w:t xml:space="preserve"> </w:t>
      </w:r>
      <w:r w:rsidR="004A1590" w:rsidRPr="00552D54">
        <w:rPr>
          <w:rFonts w:cstheme="minorHAnsi"/>
          <w:sz w:val="24"/>
          <w:szCs w:val="24"/>
          <w:highlight w:val="yellow"/>
        </w:rPr>
        <w:t>it</w:t>
      </w:r>
      <w:r w:rsidR="00492F96" w:rsidRPr="00552D54">
        <w:rPr>
          <w:rFonts w:cstheme="minorHAnsi"/>
          <w:sz w:val="24"/>
          <w:szCs w:val="24"/>
          <w:highlight w:val="yellow"/>
        </w:rPr>
        <w:t xml:space="preserve"> </w:t>
      </w:r>
      <w:r w:rsidR="004A1590" w:rsidRPr="00552D54">
        <w:rPr>
          <w:rFonts w:cstheme="minorHAnsi"/>
          <w:sz w:val="24"/>
          <w:szCs w:val="24"/>
          <w:highlight w:val="yellow"/>
        </w:rPr>
        <w:t xml:space="preserve">is always centered in the donor column. </w:t>
      </w:r>
      <w:r w:rsidR="007E6616">
        <w:rPr>
          <w:rFonts w:cstheme="minorHAnsi"/>
          <w:sz w:val="24"/>
          <w:szCs w:val="24"/>
          <w:highlight w:val="yellow"/>
        </w:rPr>
        <w:t>We do this because it</w:t>
      </w:r>
      <w:r w:rsidR="004A1590" w:rsidRPr="00552D54">
        <w:rPr>
          <w:rFonts w:cstheme="minorHAnsi"/>
          <w:sz w:val="24"/>
          <w:szCs w:val="24"/>
          <w:highlight w:val="yellow"/>
        </w:rPr>
        <w:t xml:space="preserve"> retains randomness inherent in the wash while</w:t>
      </w:r>
      <w:r w:rsidR="00C77F6B" w:rsidRPr="00552D54">
        <w:rPr>
          <w:rFonts w:cstheme="minorHAnsi"/>
          <w:sz w:val="24"/>
          <w:szCs w:val="24"/>
          <w:highlight w:val="yellow"/>
        </w:rPr>
        <w:t xml:space="preserve"> avoiding indexing errors that would otherwise oc</w:t>
      </w:r>
      <w:r w:rsidR="00C77F6B" w:rsidRPr="0095144F">
        <w:rPr>
          <w:rFonts w:cstheme="minorHAnsi"/>
          <w:sz w:val="24"/>
          <w:szCs w:val="24"/>
          <w:highlight w:val="yellow"/>
        </w:rPr>
        <w:t>cur.</w:t>
      </w:r>
      <w:r w:rsidR="005B1282" w:rsidRPr="0095144F">
        <w:rPr>
          <w:rFonts w:cstheme="minorHAnsi"/>
          <w:sz w:val="24"/>
          <w:szCs w:val="24"/>
          <w:highlight w:val="yellow"/>
        </w:rPr>
        <w:t xml:space="preserve"> </w:t>
      </w:r>
      <w:r w:rsidR="00821803" w:rsidRPr="0095144F">
        <w:rPr>
          <w:rFonts w:cstheme="minorHAnsi"/>
          <w:sz w:val="24"/>
          <w:szCs w:val="24"/>
          <w:highlight w:val="yellow"/>
        </w:rPr>
        <w:t xml:space="preserve">The slice becomes the </w:t>
      </w:r>
      <m:oMath>
        <m:r>
          <w:rPr>
            <w:rFonts w:ascii="Cambria Math" w:hAnsi="Cambria Math" w:cstheme="minorHAnsi"/>
            <w:sz w:val="24"/>
            <w:szCs w:val="24"/>
            <w:highlight w:val="yellow"/>
          </w:rPr>
          <m:t>S</m:t>
        </m:r>
      </m:oMath>
      <w:r w:rsidR="0095144F" w:rsidRPr="0095144F">
        <w:rPr>
          <w:rFonts w:cstheme="minorHAnsi"/>
          <w:sz w:val="24"/>
          <w:szCs w:val="24"/>
          <w:highlight w:val="yellow"/>
        </w:rPr>
        <w:t xml:space="preserve"> number of </w:t>
      </w:r>
      <w:r w:rsidR="0095144F">
        <w:rPr>
          <w:rFonts w:cstheme="minorHAnsi"/>
          <w:sz w:val="24"/>
          <w:szCs w:val="24"/>
          <w:highlight w:val="yellow"/>
        </w:rPr>
        <w:t>neighboring</w:t>
      </w:r>
      <w:r w:rsidR="0095144F" w:rsidRPr="0095144F">
        <w:rPr>
          <w:rFonts w:cstheme="minorHAnsi"/>
          <w:sz w:val="24"/>
          <w:szCs w:val="24"/>
          <w:highlight w:val="yellow"/>
        </w:rPr>
        <w:t xml:space="preserve"> cards centered in the donor column</w:t>
      </w:r>
      <w:r w:rsidR="0095144F" w:rsidRPr="004448FD">
        <w:rPr>
          <w:rFonts w:cstheme="minorHAnsi"/>
          <w:sz w:val="24"/>
          <w:szCs w:val="24"/>
          <w:highlight w:val="yellow"/>
        </w:rPr>
        <w:t>. The slice is always a neighboring grouping of cards because</w:t>
      </w:r>
      <w:r w:rsidR="00261799" w:rsidRPr="004448FD">
        <w:rPr>
          <w:rFonts w:cstheme="minorHAnsi"/>
          <w:sz w:val="24"/>
          <w:szCs w:val="24"/>
          <w:highlight w:val="yellow"/>
        </w:rPr>
        <w:t>,</w:t>
      </w:r>
      <w:r w:rsidR="0095144F" w:rsidRPr="004448FD">
        <w:rPr>
          <w:rFonts w:cstheme="minorHAnsi"/>
          <w:sz w:val="24"/>
          <w:szCs w:val="24"/>
          <w:highlight w:val="yellow"/>
        </w:rPr>
        <w:t xml:space="preserve"> as seen in </w:t>
      </w:r>
      <w:r w:rsidR="00261799" w:rsidRPr="004448FD">
        <w:rPr>
          <w:rFonts w:cstheme="minorHAnsi"/>
          <w:sz w:val="24"/>
          <w:szCs w:val="24"/>
          <w:highlight w:val="yellow"/>
        </w:rPr>
        <w:t xml:space="preserve">the YouTube video (Black, 2020), </w:t>
      </w:r>
      <w:r w:rsidR="00E51077" w:rsidRPr="004448FD">
        <w:rPr>
          <w:rFonts w:cstheme="minorHAnsi"/>
          <w:sz w:val="24"/>
          <w:szCs w:val="24"/>
          <w:highlight w:val="yellow"/>
        </w:rPr>
        <w:t>most cards tend to stick in small groups despite being shuffled around.</w:t>
      </w:r>
    </w:p>
    <w:p w14:paraId="00B300FB" w14:textId="1E9CBFB7" w:rsidR="007E6616" w:rsidRPr="00216640" w:rsidRDefault="0095144F" w:rsidP="007E6616">
      <w:pPr>
        <w:spacing w:line="276" w:lineRule="auto"/>
        <w:ind w:firstLine="720"/>
        <w:rPr>
          <w:rFonts w:cstheme="minorHAnsi"/>
          <w:sz w:val="24"/>
          <w:szCs w:val="24"/>
        </w:rPr>
      </w:pPr>
      <w:r>
        <w:rPr>
          <w:rFonts w:cstheme="minorHAnsi"/>
          <w:sz w:val="24"/>
          <w:szCs w:val="24"/>
          <w:highlight w:val="yellow"/>
        </w:rPr>
        <w:t>The</w:t>
      </w:r>
      <w:r w:rsidR="00D8287E" w:rsidRPr="001013A2">
        <w:rPr>
          <w:rFonts w:cstheme="minorHAnsi"/>
          <w:sz w:val="24"/>
          <w:szCs w:val="24"/>
          <w:highlight w:val="yellow"/>
        </w:rPr>
        <w:t xml:space="preserve"> corresponding cards are removed from the donor column and inserted in the same index positions in the receiver column. The</w:t>
      </w:r>
      <w:r w:rsidR="00CF1BC8" w:rsidRPr="001013A2">
        <w:rPr>
          <w:rFonts w:cstheme="minorHAnsi"/>
          <w:sz w:val="24"/>
          <w:szCs w:val="24"/>
          <w:highlight w:val="yellow"/>
        </w:rPr>
        <w:t xml:space="preserve"> receiver column’s</w:t>
      </w:r>
      <w:r w:rsidR="00D8287E" w:rsidRPr="001013A2">
        <w:rPr>
          <w:rFonts w:cstheme="minorHAnsi"/>
          <w:sz w:val="24"/>
          <w:szCs w:val="24"/>
          <w:highlight w:val="yellow"/>
        </w:rPr>
        <w:t xml:space="preserve"> previous cards</w:t>
      </w:r>
      <w:r w:rsidR="00CF1BC8" w:rsidRPr="001013A2">
        <w:rPr>
          <w:rFonts w:cstheme="minorHAnsi"/>
          <w:sz w:val="24"/>
          <w:szCs w:val="24"/>
          <w:highlight w:val="yellow"/>
        </w:rPr>
        <w:t xml:space="preserve"> of those indices are then shifted to the end of the column.</w:t>
      </w: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210596DF" w14:textId="24F0F3EF" w:rsidR="00BA6E55" w:rsidRDefault="00216640" w:rsidP="00216640">
      <w:pPr>
        <w:spacing w:line="276" w:lineRule="auto"/>
        <w:rPr>
          <w:rFonts w:cstheme="minorHAnsi"/>
          <w:sz w:val="24"/>
          <w:szCs w:val="24"/>
        </w:rPr>
      </w:pPr>
      <w:r w:rsidRPr="00216640">
        <w:rPr>
          <w:rFonts w:cstheme="minorHAnsi"/>
          <w:sz w:val="24"/>
          <w:szCs w:val="24"/>
        </w:rPr>
        <w:tab/>
        <w:t xml:space="preserve">Once approximately four cycles have been performed by each hand, the cards are then gathered back into a single deck. While cards remain in at least one column, we generate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sz w:val="24"/>
          <w:szCs w:val="24"/>
        </w:rPr>
        <w:t xml:space="preserve"> variables such that </w:t>
      </w:r>
      <m:oMath>
        <m:r>
          <w:rPr>
            <w:rFonts w:ascii="Cambria Math" w:hAnsi="Cambria Math" w:cstheme="minorHAnsi"/>
            <w:sz w:val="24"/>
            <w:szCs w:val="24"/>
          </w:rPr>
          <m:t>N~Binomial</m:t>
        </m:r>
        <m:d>
          <m:dPr>
            <m:ctrlPr>
              <w:rPr>
                <w:rFonts w:ascii="Cambria Math" w:hAnsi="Cambria Math" w:cstheme="minorHAnsi"/>
                <w:i/>
                <w:sz w:val="24"/>
                <w:szCs w:val="24"/>
              </w:rPr>
            </m:ctrlPr>
          </m:dPr>
          <m:e>
            <m:r>
              <w:rPr>
                <w:rFonts w:ascii="Cambria Math" w:hAnsi="Cambria Math" w:cstheme="minorHAnsi"/>
                <w:sz w:val="24"/>
                <w:szCs w:val="24"/>
              </w:rPr>
              <m:t>n=1,p=0.5</m:t>
            </m:r>
          </m:e>
        </m:d>
      </m:oMath>
      <w:r w:rsidRPr="00216640">
        <w:rPr>
          <w:rFonts w:cstheme="minorHAnsi"/>
          <w:sz w:val="24"/>
          <w:szCs w:val="24"/>
        </w:rPr>
        <w:t xml:space="preserve"> with a mean of six, </w:t>
      </w:r>
      <w:r w:rsidRPr="00216640">
        <w:rPr>
          <w:rFonts w:cstheme="minorHAnsi"/>
          <w:i/>
          <w:iCs/>
          <w:sz w:val="24"/>
          <w:szCs w:val="24"/>
        </w:rPr>
        <w:t>I</w:t>
      </w:r>
      <w:r w:rsidRPr="00216640">
        <w:rPr>
          <w:rFonts w:cstheme="minorHAnsi"/>
          <w:sz w:val="24"/>
          <w:szCs w:val="24"/>
        </w:rPr>
        <w:t xml:space="preserve"> randomly picks a remaining column, and </w:t>
      </w:r>
      <w:r w:rsidRPr="00216640">
        <w:rPr>
          <w:rFonts w:cstheme="minorHAnsi"/>
          <w:i/>
          <w:iCs/>
          <w:sz w:val="24"/>
          <w:szCs w:val="24"/>
        </w:rPr>
        <w:t>L</w:t>
      </w:r>
      <w:r w:rsidRPr="00216640">
        <w:rPr>
          <w:rFonts w:cstheme="minorHAnsi"/>
          <w:sz w:val="24"/>
          <w:szCs w:val="24"/>
        </w:rPr>
        <w:t xml:space="preserve"> is the length of the chosen column. From column </w:t>
      </w:r>
      <w:r w:rsidRPr="00216640">
        <w:rPr>
          <w:rFonts w:cstheme="minorHAnsi"/>
          <w:i/>
          <w:iCs/>
          <w:sz w:val="24"/>
          <w:szCs w:val="24"/>
        </w:rPr>
        <w:t>I</w:t>
      </w:r>
      <w:r w:rsidRPr="00216640">
        <w:rPr>
          <w:rFonts w:cstheme="minorHAnsi"/>
          <w:sz w:val="24"/>
          <w:szCs w:val="24"/>
        </w:rPr>
        <w:t xml:space="preserve">, we move the </w:t>
      </w:r>
      <w:r w:rsidRPr="00216640">
        <w:rPr>
          <w:rFonts w:cstheme="minorHAnsi"/>
          <w:i/>
          <w:iCs/>
          <w:sz w:val="24"/>
          <w:szCs w:val="24"/>
        </w:rPr>
        <w:t>N</w:t>
      </w:r>
      <w:r w:rsidRPr="00216640">
        <w:rPr>
          <w:rFonts w:cstheme="minorHAnsi"/>
          <w:sz w:val="24"/>
          <w:szCs w:val="24"/>
        </w:rPr>
        <w:t xml:space="preserve"> cards at the bottom of the column and place them at the top of the deck. If </w:t>
      </w:r>
      <m:oMath>
        <m:r>
          <w:rPr>
            <w:rFonts w:ascii="Cambria Math" w:hAnsi="Cambria Math" w:cstheme="minorHAnsi"/>
            <w:sz w:val="24"/>
            <w:szCs w:val="24"/>
          </w:rPr>
          <m:t>N&gt;L</m:t>
        </m:r>
      </m:oMath>
      <w:r w:rsidRPr="00216640">
        <w:rPr>
          <w:rFonts w:cstheme="minorHAnsi"/>
          <w:b/>
          <w:bCs/>
          <w:sz w:val="24"/>
          <w:szCs w:val="24"/>
        </w:rPr>
        <w:t xml:space="preserve"> </w:t>
      </w:r>
      <w:r w:rsidRPr="00216640">
        <w:rPr>
          <w:rFonts w:cstheme="minorHAnsi"/>
          <w:sz w:val="24"/>
          <w:szCs w:val="24"/>
        </w:rPr>
        <w:t xml:space="preserve">then we take the remaining cards in the column instead. </w:t>
      </w:r>
      <w:r w:rsidRPr="00216640">
        <w:rPr>
          <w:rFonts w:cstheme="minorHAnsi"/>
          <w:i/>
          <w:iCs/>
          <w:sz w:val="24"/>
          <w:szCs w:val="24"/>
        </w:rPr>
        <w:t>N</w:t>
      </w:r>
      <w:r w:rsidRPr="00216640">
        <w:rPr>
          <w:rFonts w:cstheme="minorHAnsi"/>
          <w:sz w:val="24"/>
          <w:szCs w:val="24"/>
        </w:rPr>
        <w:t xml:space="preserve">, </w:t>
      </w:r>
      <w:r w:rsidRPr="00216640">
        <w:rPr>
          <w:rFonts w:cstheme="minorHAnsi"/>
          <w:i/>
          <w:iCs/>
          <w:sz w:val="24"/>
          <w:szCs w:val="24"/>
        </w:rPr>
        <w:t>I</w:t>
      </w:r>
      <w:r w:rsidRPr="00216640">
        <w:rPr>
          <w:rFonts w:cstheme="minorHAnsi"/>
          <w:sz w:val="24"/>
          <w:szCs w:val="24"/>
        </w:rPr>
        <w:t xml:space="preserve">, and </w:t>
      </w:r>
      <w:r w:rsidRPr="00216640">
        <w:rPr>
          <w:rFonts w:cstheme="minorHAnsi"/>
          <w:i/>
          <w:iCs/>
          <w:sz w:val="24"/>
          <w:szCs w:val="24"/>
        </w:rPr>
        <w:t>L</w:t>
      </w:r>
      <w:r w:rsidRPr="00216640">
        <w:rPr>
          <w:rFonts w:cstheme="minorHAnsi"/>
          <w:b/>
          <w:bCs/>
          <w:i/>
          <w:iCs/>
          <w:sz w:val="24"/>
          <w:szCs w:val="24"/>
        </w:rPr>
        <w:t xml:space="preserve"> </w:t>
      </w:r>
      <w:r w:rsidRPr="00216640">
        <w:rPr>
          <w:rFonts w:cstheme="minorHAnsi"/>
          <w:sz w:val="24"/>
          <w:szCs w:val="24"/>
        </w:rPr>
        <w:t>are generated after each time a grouping of cards is moved into the deck. This process is completed once all columns are empty and the deck is of length 52.</w:t>
      </w:r>
    </w:p>
    <w:p w14:paraId="423F1DEC" w14:textId="220EC04F" w:rsidR="008D64F3" w:rsidRPr="004A7CBB"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2336" behindDoc="0" locked="0" layoutInCell="1" allowOverlap="1" wp14:anchorId="15E3A484" wp14:editId="55948560">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00" type="#_x0000_t202" style="position:absolute;margin-left:414.6pt;margin-top:106.3pt;width:465.8pt;height:2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64384" behindDoc="0" locked="0" layoutInCell="1" allowOverlap="1" wp14:anchorId="47690667" wp14:editId="6D5FC9A8">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2" w:name="_Hlk140067430"/>
                            <w:bookmarkStart w:id="3"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r>
                              <w:rPr>
                                <w:rFonts w:cstheme="minorHAnsi"/>
                                <w:sz w:val="24"/>
                                <w:szCs w:val="24"/>
                              </w:rPr>
                              <w:t>Binom</w:t>
                            </w:r>
                            <w:proofErr w:type="spell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2"/>
                          <w:bookmarkEnd w:id="3"/>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01" type="#_x0000_t202" style="position:absolute;margin-left:415.15pt;margin-top:34.45pt;width:466.35pt;height:218.7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UFx3Yx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4" w:name="_Hlk140067430"/>
                      <w:bookmarkStart w:id="5"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r>
                        <w:rPr>
                          <w:rFonts w:cstheme="minorHAnsi"/>
                          <w:sz w:val="24"/>
                          <w:szCs w:val="24"/>
                        </w:rPr>
                        <w:t>Binom</w:t>
                      </w:r>
                      <w:proofErr w:type="spell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4"/>
                    <w:bookmarkEnd w:id="5"/>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1311E569" w14:textId="4E8FFCAB" w:rsidR="00216640" w:rsidRPr="00216640" w:rsidRDefault="00216640" w:rsidP="00216640">
      <w:pPr>
        <w:spacing w:line="276" w:lineRule="auto"/>
        <w:rPr>
          <w:rFonts w:cstheme="minorHAnsi"/>
          <w:b/>
          <w:bCs/>
          <w:sz w:val="24"/>
          <w:szCs w:val="24"/>
        </w:rPr>
      </w:pPr>
      <w:r w:rsidRPr="00216640">
        <w:rPr>
          <w:rFonts w:cstheme="minorHAnsi"/>
          <w:b/>
          <w:bCs/>
          <w:sz w:val="24"/>
          <w:szCs w:val="24"/>
        </w:rPr>
        <w:t>A single wash shuffle and a Monte Carlo simulation</w:t>
      </w:r>
    </w:p>
    <w:p w14:paraId="309A9934" w14:textId="1569C128" w:rsidR="00216640" w:rsidRPr="00216640" w:rsidRDefault="00216640" w:rsidP="00216640">
      <w:pPr>
        <w:spacing w:line="276" w:lineRule="auto"/>
        <w:rPr>
          <w:rFonts w:cstheme="minorHAnsi"/>
          <w:sz w:val="24"/>
          <w:szCs w:val="24"/>
        </w:rPr>
      </w:pPr>
      <w:r w:rsidRPr="00216640">
        <w:rPr>
          <w:rFonts w:cstheme="minorHAnsi"/>
          <w:sz w:val="24"/>
          <w:szCs w:val="24"/>
        </w:rPr>
        <w:tab/>
        <w:t xml:space="preserve">The process for a singular wash shuffle follows. The deck of cards is initialized from one to 52. Then the number of cycles is set to four, for each hand, so a total of eight. For each cycle, the cards shift by a truncated Poisson random variable. Then a </w:t>
      </w:r>
      <w:r w:rsidR="0079152E" w:rsidRPr="00BC3E3A">
        <w:rPr>
          <w:rFonts w:cstheme="minorHAnsi"/>
          <w:sz w:val="24"/>
          <w:szCs w:val="24"/>
          <w:highlight w:val="yellow"/>
        </w:rPr>
        <w:t>30-70</w:t>
      </w:r>
      <w:r w:rsidRPr="00216640">
        <w:rPr>
          <w:rFonts w:cstheme="minorHAnsi"/>
          <w:sz w:val="24"/>
          <w:szCs w:val="24"/>
        </w:rPr>
        <w:t xml:space="preserve"> choice is made between performing an outer or inner shuffle. Note that an outer shuffle on the left hand will switch between columns one and two while a shuffle on the right hand will switch between columns three and four. If the left cycle was previously executed, then the right cycle goes next.</w:t>
      </w:r>
      <w:r w:rsidR="006D2E1D">
        <w:rPr>
          <w:rFonts w:cstheme="minorHAnsi"/>
          <w:sz w:val="24"/>
          <w:szCs w:val="24"/>
        </w:rPr>
        <w:t xml:space="preserve"> </w:t>
      </w:r>
      <w:r w:rsidR="006D2E1D" w:rsidRPr="002114BF">
        <w:rPr>
          <w:rFonts w:cstheme="minorHAnsi"/>
          <w:sz w:val="24"/>
          <w:szCs w:val="24"/>
          <w:highlight w:val="yellow"/>
        </w:rPr>
        <w:t>To avoid programming errors</w:t>
      </w:r>
      <w:r w:rsidR="00652C68" w:rsidRPr="002114BF">
        <w:rPr>
          <w:rFonts w:cstheme="minorHAnsi"/>
          <w:sz w:val="24"/>
          <w:szCs w:val="24"/>
          <w:highlight w:val="yellow"/>
        </w:rPr>
        <w:t>, such as a column becoming completely empty, we specify that a vector must have at least five cards at all times. If this rule is violated, then the slice function is called deterministically</w:t>
      </w:r>
      <w:r w:rsidR="00FA0EB1" w:rsidRPr="002114BF">
        <w:rPr>
          <w:rFonts w:cstheme="minorHAnsi"/>
          <w:sz w:val="24"/>
          <w:szCs w:val="24"/>
          <w:highlight w:val="yellow"/>
        </w:rPr>
        <w:t xml:space="preserve"> where the</w:t>
      </w:r>
      <w:r w:rsidR="00591E72" w:rsidRPr="002114BF">
        <w:rPr>
          <w:rFonts w:cstheme="minorHAnsi"/>
          <w:sz w:val="24"/>
          <w:szCs w:val="24"/>
          <w:highlight w:val="yellow"/>
        </w:rPr>
        <w:t xml:space="preserve"> longer column becomes a donor to the </w:t>
      </w:r>
      <w:r w:rsidR="002114BF" w:rsidRPr="002114BF">
        <w:rPr>
          <w:rFonts w:cstheme="minorHAnsi"/>
          <w:sz w:val="24"/>
          <w:szCs w:val="24"/>
          <w:highlight w:val="yellow"/>
        </w:rPr>
        <w:t>shorter column.</w:t>
      </w:r>
      <w:r w:rsidRPr="00216640">
        <w:rPr>
          <w:rFonts w:cstheme="minorHAnsi"/>
          <w:sz w:val="24"/>
          <w:szCs w:val="24"/>
        </w:rPr>
        <w:t xml:space="preserve"> After all cycles are completed, the columns of cards are gathered into a deck.</w:t>
      </w:r>
    </w:p>
    <w:p w14:paraId="35F4323D" w14:textId="76EA51B1" w:rsidR="00216640" w:rsidRDefault="00216640" w:rsidP="00216640">
      <w:pPr>
        <w:spacing w:line="276" w:lineRule="auto"/>
        <w:rPr>
          <w:rFonts w:cstheme="minorHAnsi"/>
          <w:sz w:val="24"/>
          <w:szCs w:val="24"/>
        </w:rPr>
      </w:pPr>
      <w:r w:rsidRPr="00216640">
        <w:rPr>
          <w:rFonts w:cstheme="minorHAnsi"/>
          <w:sz w:val="24"/>
          <w:szCs w:val="24"/>
        </w:rPr>
        <w:tab/>
        <w:t>This process is ultimately fed into a Monte Carlo simulation where, for 100,000 repetitions, a new deck is initialized, and the wash shuffle is executed as described. Throughout the Monte Carlo sim, we take the newly shuffled deck and record the previous locations of cards 14, 15, 16, 18, and 20 because these will be the community cards in a game of NLHE.</w:t>
      </w:r>
    </w:p>
    <w:p w14:paraId="47F1D4E4" w14:textId="77777777" w:rsidR="00D06CA8" w:rsidRDefault="00D93E18" w:rsidP="005F52FD">
      <w:pPr>
        <w:keepNext/>
        <w:spacing w:line="276" w:lineRule="auto"/>
        <w:jc w:val="center"/>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0471970E"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72787E">
        <w:rPr>
          <w:noProof/>
          <w:color w:val="auto"/>
        </w:rPr>
        <w:t>2</w:t>
      </w:r>
      <w:r w:rsidRPr="00D06CA8">
        <w:rPr>
          <w:color w:val="auto"/>
        </w:rPr>
        <w:fldChar w:fldCharType="end"/>
      </w:r>
      <w:r w:rsidR="00C54EA1">
        <w:rPr>
          <w:color w:val="auto"/>
        </w:rPr>
        <w:t>. 100,000 iterations</w:t>
      </w:r>
    </w:p>
    <w:p w14:paraId="42E32FA5" w14:textId="53403B1E" w:rsidR="00660C16" w:rsidRPr="006F132A" w:rsidRDefault="00660C16" w:rsidP="00216640">
      <w:pPr>
        <w:spacing w:line="276" w:lineRule="auto"/>
        <w:rPr>
          <w:rFonts w:cstheme="minorHAnsi"/>
          <w:sz w:val="24"/>
          <w:szCs w:val="24"/>
          <w:highlight w:val="yellow"/>
        </w:rPr>
      </w:pPr>
      <w:r>
        <w:rPr>
          <w:rFonts w:cstheme="minorHAnsi"/>
          <w:sz w:val="24"/>
          <w:szCs w:val="24"/>
        </w:rPr>
        <w:tab/>
      </w:r>
      <w:r w:rsidR="00D06CA8" w:rsidRPr="006F132A">
        <w:rPr>
          <w:rFonts w:cstheme="minorHAnsi"/>
          <w:sz w:val="24"/>
          <w:szCs w:val="24"/>
          <w:highlight w:val="yellow"/>
        </w:rPr>
        <w:t xml:space="preserve">From </w:t>
      </w:r>
      <w:r w:rsidR="00F64A49" w:rsidRPr="006F132A">
        <w:rPr>
          <w:rFonts w:cstheme="minorHAnsi"/>
          <w:sz w:val="24"/>
          <w:szCs w:val="24"/>
          <w:highlight w:val="yellow"/>
        </w:rPr>
        <w:t>Figure</w:t>
      </w:r>
      <w:r w:rsidR="00D06CA8" w:rsidRPr="006F132A">
        <w:rPr>
          <w:rFonts w:cstheme="minorHAnsi"/>
          <w:sz w:val="24"/>
          <w:szCs w:val="24"/>
          <w:highlight w:val="yellow"/>
        </w:rPr>
        <w:t xml:space="preserve"> 2 we notice there is </w:t>
      </w:r>
      <w:r w:rsidR="003268B6" w:rsidRPr="006F132A">
        <w:rPr>
          <w:rFonts w:cstheme="minorHAnsi"/>
          <w:sz w:val="24"/>
          <w:szCs w:val="24"/>
          <w:highlight w:val="yellow"/>
        </w:rPr>
        <w:t>a consistent pattern</w:t>
      </w:r>
      <w:r w:rsidR="00A9392E" w:rsidRPr="006F132A">
        <w:rPr>
          <w:rFonts w:cstheme="minorHAnsi"/>
          <w:sz w:val="24"/>
          <w:szCs w:val="24"/>
          <w:highlight w:val="yellow"/>
        </w:rPr>
        <w:t xml:space="preserve"> of e</w:t>
      </w:r>
      <w:r w:rsidR="00D57C46" w:rsidRPr="006F132A">
        <w:rPr>
          <w:rFonts w:cstheme="minorHAnsi"/>
          <w:sz w:val="24"/>
          <w:szCs w:val="24"/>
          <w:highlight w:val="yellow"/>
        </w:rPr>
        <w:t xml:space="preserve">ach previous position </w:t>
      </w:r>
      <w:r w:rsidR="00A9392E" w:rsidRPr="006F132A">
        <w:rPr>
          <w:rFonts w:cstheme="minorHAnsi"/>
          <w:sz w:val="24"/>
          <w:szCs w:val="24"/>
          <w:highlight w:val="yellow"/>
        </w:rPr>
        <w:t>being</w:t>
      </w:r>
      <w:r w:rsidR="0009780D" w:rsidRPr="006F132A">
        <w:rPr>
          <w:rFonts w:cstheme="minorHAnsi"/>
          <w:sz w:val="24"/>
          <w:szCs w:val="24"/>
          <w:highlight w:val="yellow"/>
        </w:rPr>
        <w:t xml:space="preserve"> right skewed</w:t>
      </w:r>
      <w:r w:rsidR="00A9392E" w:rsidRPr="006F132A">
        <w:rPr>
          <w:rFonts w:cstheme="minorHAnsi"/>
          <w:sz w:val="24"/>
          <w:szCs w:val="24"/>
          <w:highlight w:val="yellow"/>
        </w:rPr>
        <w:t>. From the plots, we speculate t</w:t>
      </w:r>
      <w:r w:rsidR="0009780D" w:rsidRPr="006F132A">
        <w:rPr>
          <w:rFonts w:cstheme="minorHAnsi"/>
          <w:sz w:val="24"/>
          <w:szCs w:val="24"/>
          <w:highlight w:val="yellow"/>
        </w:rPr>
        <w:t>he wash shuffle on its own tend</w:t>
      </w:r>
      <w:r w:rsidR="00FA4502" w:rsidRPr="006F132A">
        <w:rPr>
          <w:rFonts w:cstheme="minorHAnsi"/>
          <w:sz w:val="24"/>
          <w:szCs w:val="24"/>
          <w:highlight w:val="yellow"/>
        </w:rPr>
        <w:t>s</w:t>
      </w:r>
      <w:r w:rsidR="0009780D" w:rsidRPr="006F132A">
        <w:rPr>
          <w:rFonts w:cstheme="minorHAnsi"/>
          <w:sz w:val="24"/>
          <w:szCs w:val="24"/>
          <w:highlight w:val="yellow"/>
        </w:rPr>
        <w:t xml:space="preserve"> to </w:t>
      </w:r>
      <w:r w:rsidR="0093725A" w:rsidRPr="006F132A">
        <w:rPr>
          <w:rFonts w:cstheme="minorHAnsi"/>
          <w:sz w:val="24"/>
          <w:szCs w:val="24"/>
          <w:highlight w:val="yellow"/>
        </w:rPr>
        <w:t>keep cards i</w:t>
      </w:r>
      <w:r w:rsidR="00FA4502" w:rsidRPr="006F132A">
        <w:rPr>
          <w:rFonts w:cstheme="minorHAnsi"/>
          <w:sz w:val="24"/>
          <w:szCs w:val="24"/>
          <w:highlight w:val="yellow"/>
        </w:rPr>
        <w:t>n</w:t>
      </w:r>
      <w:r w:rsidR="0093725A" w:rsidRPr="006F132A">
        <w:rPr>
          <w:rFonts w:cstheme="minorHAnsi"/>
          <w:sz w:val="24"/>
          <w:szCs w:val="24"/>
          <w:highlight w:val="yellow"/>
        </w:rPr>
        <w:t xml:space="preserve"> a general vicinity of </w:t>
      </w:r>
      <w:r w:rsidR="00FA4502" w:rsidRPr="006F132A">
        <w:rPr>
          <w:rFonts w:cstheme="minorHAnsi"/>
          <w:sz w:val="24"/>
          <w:szCs w:val="24"/>
          <w:highlight w:val="yellow"/>
        </w:rPr>
        <w:t>their previous position</w:t>
      </w:r>
      <w:r w:rsidR="0093725A" w:rsidRPr="006F132A">
        <w:rPr>
          <w:rFonts w:cstheme="minorHAnsi"/>
          <w:sz w:val="24"/>
          <w:szCs w:val="24"/>
          <w:highlight w:val="yellow"/>
        </w:rPr>
        <w:t>.</w:t>
      </w:r>
      <w:r w:rsidR="00A9392E" w:rsidRPr="006F132A">
        <w:rPr>
          <w:rFonts w:cstheme="minorHAnsi"/>
          <w:sz w:val="24"/>
          <w:szCs w:val="24"/>
          <w:highlight w:val="yellow"/>
        </w:rPr>
        <w:t xml:space="preserve"> </w:t>
      </w:r>
      <w:r w:rsidR="00FA4502" w:rsidRPr="006F132A">
        <w:rPr>
          <w:rFonts w:cstheme="minorHAnsi"/>
          <w:sz w:val="24"/>
          <w:szCs w:val="24"/>
          <w:highlight w:val="yellow"/>
        </w:rPr>
        <w:t>However, a wash shuffle would never be performed without some additional shuff</w:t>
      </w:r>
      <w:r w:rsidR="00D749C9" w:rsidRPr="006F132A">
        <w:rPr>
          <w:rFonts w:cstheme="minorHAnsi"/>
          <w:sz w:val="24"/>
          <w:szCs w:val="24"/>
          <w:highlight w:val="yellow"/>
        </w:rPr>
        <w:t xml:space="preserve">ling technique. </w:t>
      </w:r>
      <w:r w:rsidR="0053752D" w:rsidRPr="006F132A">
        <w:rPr>
          <w:rFonts w:cstheme="minorHAnsi"/>
          <w:sz w:val="24"/>
          <w:szCs w:val="24"/>
          <w:highlight w:val="yellow"/>
        </w:rPr>
        <w:t>Therefore,</w:t>
      </w:r>
      <w:r w:rsidR="00D749C9" w:rsidRPr="006F132A">
        <w:rPr>
          <w:rFonts w:cstheme="minorHAnsi"/>
          <w:sz w:val="24"/>
          <w:szCs w:val="24"/>
          <w:highlight w:val="yellow"/>
        </w:rPr>
        <w:t xml:space="preserve"> any advantage from this alone would not be sufficient for a NHLE player.</w:t>
      </w:r>
    </w:p>
    <w:p w14:paraId="3EBC6497" w14:textId="767451A9" w:rsidR="00FD06A9" w:rsidRDefault="00AD77C9" w:rsidP="00216640">
      <w:pPr>
        <w:spacing w:line="276" w:lineRule="auto"/>
        <w:rPr>
          <w:rFonts w:cstheme="minorHAnsi"/>
          <w:noProof/>
          <w:sz w:val="24"/>
          <w:szCs w:val="24"/>
        </w:rPr>
      </w:pPr>
      <w:r w:rsidRPr="006F132A">
        <w:rPr>
          <w:rFonts w:cstheme="minorHAnsi"/>
          <w:sz w:val="24"/>
          <w:szCs w:val="24"/>
          <w:highlight w:val="yellow"/>
        </w:rPr>
        <w:tab/>
        <w:t>We also want to know how many</w:t>
      </w:r>
      <w:r w:rsidR="007D40BD" w:rsidRPr="006F132A">
        <w:rPr>
          <w:rFonts w:cstheme="minorHAnsi"/>
          <w:sz w:val="24"/>
          <w:szCs w:val="24"/>
          <w:highlight w:val="yellow"/>
        </w:rPr>
        <w:t xml:space="preserve"> neighboring cards remained neighbors post wash shuffle. </w:t>
      </w:r>
      <w:r w:rsidR="006766F3" w:rsidRPr="006F132A">
        <w:rPr>
          <w:rFonts w:cstheme="minorHAnsi"/>
          <w:sz w:val="24"/>
          <w:szCs w:val="24"/>
          <w:highlight w:val="yellow"/>
        </w:rPr>
        <w:t>As shown in Figure 3, the wash shuffle has a high predisposition to keep neighboring cards together. As seen in fig. 3 left side, for every wash shuffle there are usually 14 cards (over a quarter of the deck!) that retained one of their neighbors prior to the wash shuffle.</w:t>
      </w:r>
      <w:r w:rsidR="00A60099" w:rsidRPr="006F132A">
        <w:rPr>
          <w:rFonts w:cstheme="minorHAnsi"/>
          <w:sz w:val="24"/>
          <w:szCs w:val="24"/>
          <w:highlight w:val="yellow"/>
        </w:rPr>
        <w:t xml:space="preserve"> Next, we want to see how a wash and casino shuffle performs compared to only a casino shuffle (CS).</w:t>
      </w:r>
    </w:p>
    <w:p w14:paraId="2F14A1AF" w14:textId="77777777" w:rsidR="00C54EA1" w:rsidRDefault="00FD06A9" w:rsidP="005F52FD">
      <w:pPr>
        <w:keepNext/>
        <w:spacing w:line="276" w:lineRule="auto"/>
        <w:jc w:val="center"/>
      </w:pPr>
      <w:r>
        <w:rPr>
          <w:rFonts w:cstheme="minorHAnsi"/>
          <w:noProof/>
          <w:sz w:val="24"/>
          <w:szCs w:val="24"/>
        </w:rPr>
        <w:lastRenderedPageBreak/>
        <w:drawing>
          <wp:inline distT="0" distB="0" distL="0" distR="0" wp14:anchorId="153E2F3B" wp14:editId="006B1B97">
            <wp:extent cx="5930900" cy="1943100"/>
            <wp:effectExtent l="0" t="0" r="0" b="0"/>
            <wp:docPr id="1053937889" name="Picture 10"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37889" name="Picture 10" descr="A graph of a number of peop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1943100"/>
                    </a:xfrm>
                    <a:prstGeom prst="rect">
                      <a:avLst/>
                    </a:prstGeom>
                    <a:noFill/>
                    <a:ln>
                      <a:noFill/>
                    </a:ln>
                  </pic:spPr>
                </pic:pic>
              </a:graphicData>
            </a:graphic>
          </wp:inline>
        </w:drawing>
      </w:r>
    </w:p>
    <w:p w14:paraId="6164F4BC" w14:textId="2820849F" w:rsidR="00216640" w:rsidRPr="006766F3" w:rsidRDefault="00C54EA1" w:rsidP="006766F3">
      <w:pPr>
        <w:pStyle w:val="Caption"/>
        <w:rPr>
          <w:rFonts w:cstheme="minorHAnsi"/>
          <w:color w:val="auto"/>
          <w:sz w:val="24"/>
          <w:szCs w:val="24"/>
        </w:rPr>
      </w:pPr>
      <w:r w:rsidRPr="00C54EA1">
        <w:rPr>
          <w:color w:val="auto"/>
        </w:rPr>
        <w:t xml:space="preserve">Figure </w:t>
      </w:r>
      <w:r w:rsidRPr="00C54EA1">
        <w:rPr>
          <w:color w:val="auto"/>
        </w:rPr>
        <w:fldChar w:fldCharType="begin"/>
      </w:r>
      <w:r w:rsidRPr="00C54EA1">
        <w:rPr>
          <w:color w:val="auto"/>
        </w:rPr>
        <w:instrText xml:space="preserve"> SEQ Figure \* ARABIC </w:instrText>
      </w:r>
      <w:r w:rsidRPr="00C54EA1">
        <w:rPr>
          <w:color w:val="auto"/>
        </w:rPr>
        <w:fldChar w:fldCharType="separate"/>
      </w:r>
      <w:r w:rsidR="0072787E">
        <w:rPr>
          <w:noProof/>
          <w:color w:val="auto"/>
        </w:rPr>
        <w:t>3</w:t>
      </w:r>
      <w:r w:rsidRPr="00C54EA1">
        <w:rPr>
          <w:color w:val="auto"/>
        </w:rPr>
        <w:fldChar w:fldCharType="end"/>
      </w:r>
      <w:r>
        <w:rPr>
          <w:color w:val="auto"/>
        </w:rPr>
        <w:t>. 100,000 iterations</w:t>
      </w:r>
    </w:p>
    <w:p w14:paraId="44243EBF" w14:textId="394EFE4F" w:rsidR="00B1771C" w:rsidRPr="005202E2" w:rsidRDefault="00B1771C" w:rsidP="00B1771C">
      <w:pPr>
        <w:jc w:val="center"/>
        <w:rPr>
          <w:sz w:val="24"/>
          <w:szCs w:val="24"/>
          <w:highlight w:val="yellow"/>
        </w:rPr>
      </w:pPr>
      <w:r w:rsidRPr="005202E2">
        <w:rPr>
          <w:b/>
          <w:bCs/>
          <w:sz w:val="24"/>
          <w:szCs w:val="24"/>
          <w:highlight w:val="yellow"/>
        </w:rPr>
        <w:t>Results</w:t>
      </w:r>
    </w:p>
    <w:p w14:paraId="3D880452" w14:textId="5D91EC2F" w:rsidR="00B1771C" w:rsidRPr="005202E2" w:rsidRDefault="00B1771C" w:rsidP="00B1771C">
      <w:pPr>
        <w:rPr>
          <w:b/>
          <w:bCs/>
          <w:sz w:val="24"/>
          <w:szCs w:val="24"/>
          <w:highlight w:val="yellow"/>
        </w:rPr>
      </w:pPr>
      <w:r w:rsidRPr="005202E2">
        <w:rPr>
          <w:b/>
          <w:bCs/>
          <w:sz w:val="24"/>
          <w:szCs w:val="24"/>
          <w:highlight w:val="yellow"/>
        </w:rPr>
        <w:t>Simulating the Wash Shuffle and Casino Shuffle</w:t>
      </w:r>
    </w:p>
    <w:p w14:paraId="499423A8" w14:textId="2327E008" w:rsidR="00250C88" w:rsidRDefault="00426245" w:rsidP="00B1771C">
      <w:pPr>
        <w:rPr>
          <w:sz w:val="24"/>
          <w:szCs w:val="24"/>
        </w:rPr>
      </w:pPr>
      <w:r w:rsidRPr="005202E2">
        <w:rPr>
          <w:sz w:val="24"/>
          <w:szCs w:val="24"/>
          <w:highlight w:val="yellow"/>
        </w:rPr>
        <w:tab/>
        <w:t>Just as before, we run 100,000 repetitions of a Monte Carlo</w:t>
      </w:r>
      <w:r w:rsidR="00DD23D9" w:rsidRPr="005202E2">
        <w:rPr>
          <w:sz w:val="24"/>
          <w:szCs w:val="24"/>
          <w:highlight w:val="yellow"/>
        </w:rPr>
        <w:t>, but this time we perform a CS</w:t>
      </w:r>
      <w:r w:rsidR="00730A96" w:rsidRPr="005202E2">
        <w:rPr>
          <w:sz w:val="24"/>
          <w:szCs w:val="24"/>
          <w:highlight w:val="yellow"/>
        </w:rPr>
        <w:t xml:space="preserve"> after each wash</w:t>
      </w:r>
      <w:r w:rsidR="00F234DC" w:rsidRPr="005202E2">
        <w:rPr>
          <w:sz w:val="24"/>
          <w:szCs w:val="24"/>
          <w:highlight w:val="yellow"/>
        </w:rPr>
        <w:t xml:space="preserve"> which we will refer to as WCS</w:t>
      </w:r>
      <w:r w:rsidR="00730A96" w:rsidRPr="005202E2">
        <w:rPr>
          <w:sz w:val="24"/>
          <w:szCs w:val="24"/>
          <w:highlight w:val="yellow"/>
        </w:rPr>
        <w:t>.</w:t>
      </w:r>
      <w:r w:rsidR="00E57007" w:rsidRPr="005202E2">
        <w:rPr>
          <w:sz w:val="24"/>
          <w:szCs w:val="24"/>
          <w:highlight w:val="yellow"/>
        </w:rPr>
        <w:t xml:space="preserve"> </w:t>
      </w:r>
      <w:r w:rsidR="007A58E3" w:rsidRPr="005202E2">
        <w:rPr>
          <w:sz w:val="24"/>
          <w:szCs w:val="24"/>
          <w:highlight w:val="yellow"/>
        </w:rPr>
        <w:t>We show</w:t>
      </w:r>
      <w:r w:rsidR="00485BD6" w:rsidRPr="005202E2">
        <w:rPr>
          <w:sz w:val="24"/>
          <w:szCs w:val="24"/>
          <w:highlight w:val="yellow"/>
        </w:rPr>
        <w:t xml:space="preserve"> the results shown by Merz &amp; Chi</w:t>
      </w:r>
      <w:r w:rsidR="004C24ED" w:rsidRPr="005202E2">
        <w:rPr>
          <w:sz w:val="24"/>
          <w:szCs w:val="24"/>
          <w:highlight w:val="yellow"/>
        </w:rPr>
        <w:t xml:space="preserve">, 2022 but instead comparing </w:t>
      </w:r>
      <w:r w:rsidR="004E53B4" w:rsidRPr="005202E2">
        <w:rPr>
          <w:sz w:val="24"/>
          <w:szCs w:val="24"/>
          <w:highlight w:val="yellow"/>
        </w:rPr>
        <w:t xml:space="preserve">the standalone CS with a </w:t>
      </w:r>
      <w:r w:rsidR="00B8022C" w:rsidRPr="005202E2">
        <w:rPr>
          <w:sz w:val="24"/>
          <w:szCs w:val="24"/>
          <w:highlight w:val="yellow"/>
        </w:rPr>
        <w:t>W</w:t>
      </w:r>
      <w:r w:rsidR="004E53B4" w:rsidRPr="005202E2">
        <w:rPr>
          <w:sz w:val="24"/>
          <w:szCs w:val="24"/>
          <w:highlight w:val="yellow"/>
        </w:rPr>
        <w:t>CS.</w:t>
      </w:r>
      <w:r w:rsidR="008E09AA" w:rsidRPr="005202E2">
        <w:rPr>
          <w:sz w:val="24"/>
          <w:szCs w:val="24"/>
          <w:highlight w:val="yellow"/>
        </w:rPr>
        <w:t xml:space="preserve"> </w:t>
      </w:r>
      <w:r w:rsidR="00A70C16" w:rsidRPr="005202E2">
        <w:rPr>
          <w:sz w:val="24"/>
          <w:szCs w:val="24"/>
          <w:highlight w:val="yellow"/>
        </w:rPr>
        <w:t xml:space="preserve">In Figure 4 shows a black dotted line that represent perfect randomness. </w:t>
      </w:r>
      <w:r w:rsidR="00AC41E3" w:rsidRPr="005202E2">
        <w:rPr>
          <w:sz w:val="24"/>
          <w:szCs w:val="24"/>
          <w:highlight w:val="yellow"/>
        </w:rPr>
        <w:t>The blue and red 95% confidence intervals represent the prior position of each card.</w:t>
      </w:r>
      <w:r w:rsidR="00895AA1" w:rsidRPr="005202E2">
        <w:rPr>
          <w:sz w:val="24"/>
          <w:szCs w:val="24"/>
          <w:highlight w:val="yellow"/>
        </w:rPr>
        <w:t xml:space="preserve"> </w:t>
      </w:r>
      <w:r w:rsidR="003A7E3A" w:rsidRPr="005202E2">
        <w:rPr>
          <w:sz w:val="24"/>
          <w:szCs w:val="24"/>
          <w:highlight w:val="yellow"/>
        </w:rPr>
        <w:t xml:space="preserve">Just as with Merz &amp; Chi, </w:t>
      </w:r>
      <w:r w:rsidR="009652B8" w:rsidRPr="005202E2">
        <w:rPr>
          <w:sz w:val="24"/>
          <w:szCs w:val="24"/>
          <w:highlight w:val="yellow"/>
        </w:rPr>
        <w:t xml:space="preserve">the 95% </w:t>
      </w:r>
      <w:r w:rsidR="00196919" w:rsidRPr="005202E2">
        <w:rPr>
          <w:sz w:val="24"/>
          <w:szCs w:val="24"/>
          <w:highlight w:val="yellow"/>
        </w:rPr>
        <w:t>CI for the</w:t>
      </w:r>
      <w:r w:rsidR="003A7E3A" w:rsidRPr="005202E2">
        <w:rPr>
          <w:sz w:val="24"/>
          <w:szCs w:val="24"/>
          <w:highlight w:val="yellow"/>
        </w:rPr>
        <w:t xml:space="preserve"> CS rarely </w:t>
      </w:r>
      <w:r w:rsidR="008558E6" w:rsidRPr="005202E2">
        <w:rPr>
          <w:sz w:val="24"/>
          <w:szCs w:val="24"/>
          <w:highlight w:val="yellow"/>
        </w:rPr>
        <w:t>falls</w:t>
      </w:r>
      <w:r w:rsidR="00196919" w:rsidRPr="005202E2">
        <w:rPr>
          <w:sz w:val="24"/>
          <w:szCs w:val="24"/>
          <w:highlight w:val="yellow"/>
        </w:rPr>
        <w:t xml:space="preserve"> within what is expected </w:t>
      </w:r>
      <w:r w:rsidR="008558E6" w:rsidRPr="005202E2">
        <w:rPr>
          <w:sz w:val="24"/>
          <w:szCs w:val="24"/>
          <w:highlight w:val="yellow"/>
        </w:rPr>
        <w:t>to be perfect</w:t>
      </w:r>
      <w:r w:rsidR="00196919" w:rsidRPr="005202E2">
        <w:rPr>
          <w:sz w:val="24"/>
          <w:szCs w:val="24"/>
          <w:highlight w:val="yellow"/>
        </w:rPr>
        <w:t xml:space="preserve"> randomness. However, when a wash is performed first</w:t>
      </w:r>
      <w:r w:rsidR="008558E6" w:rsidRPr="005202E2">
        <w:rPr>
          <w:sz w:val="24"/>
          <w:szCs w:val="24"/>
          <w:highlight w:val="yellow"/>
        </w:rPr>
        <w:t xml:space="preserve"> the previous position of just about any card is perfectly random.</w:t>
      </w:r>
    </w:p>
    <w:p w14:paraId="30D27B06" w14:textId="77777777" w:rsidR="008E09AA" w:rsidRDefault="00E57007" w:rsidP="008E09AA">
      <w:pPr>
        <w:keepNext/>
        <w:jc w:val="center"/>
      </w:pPr>
      <w:r>
        <w:rPr>
          <w:noProof/>
          <w:sz w:val="24"/>
          <w:szCs w:val="24"/>
        </w:rPr>
        <w:lastRenderedPageBreak/>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7A6D8823" w:rsidR="00730A96" w:rsidRPr="008E09AA" w:rsidRDefault="008E09AA" w:rsidP="008E09AA">
      <w:pPr>
        <w:pStyle w:val="Caption"/>
        <w:rPr>
          <w:color w:val="auto"/>
          <w:sz w:val="24"/>
          <w:szCs w:val="24"/>
        </w:rPr>
      </w:pPr>
      <w:r w:rsidRPr="008E09AA">
        <w:rPr>
          <w:color w:val="auto"/>
        </w:rPr>
        <w:t xml:space="preserve">Figure </w:t>
      </w:r>
      <w:r w:rsidRPr="008E09AA">
        <w:rPr>
          <w:color w:val="auto"/>
        </w:rPr>
        <w:fldChar w:fldCharType="begin"/>
      </w:r>
      <w:r w:rsidRPr="008E09AA">
        <w:rPr>
          <w:color w:val="auto"/>
        </w:rPr>
        <w:instrText xml:space="preserve"> SEQ Figure \* ARABIC </w:instrText>
      </w:r>
      <w:r w:rsidRPr="008E09AA">
        <w:rPr>
          <w:color w:val="auto"/>
        </w:rPr>
        <w:fldChar w:fldCharType="separate"/>
      </w:r>
      <w:r w:rsidR="0072787E">
        <w:rPr>
          <w:noProof/>
          <w:color w:val="auto"/>
        </w:rPr>
        <w:t>4</w:t>
      </w:r>
      <w:r w:rsidRPr="008E09AA">
        <w:rPr>
          <w:color w:val="auto"/>
        </w:rPr>
        <w:fldChar w:fldCharType="end"/>
      </w:r>
    </w:p>
    <w:p w14:paraId="65DD09A2" w14:textId="0E281774" w:rsidR="008E09AA" w:rsidRPr="005202E2" w:rsidRDefault="00493ABE" w:rsidP="008E09AA">
      <w:pPr>
        <w:rPr>
          <w:sz w:val="24"/>
          <w:szCs w:val="24"/>
          <w:highlight w:val="yellow"/>
        </w:rPr>
      </w:pPr>
      <w:r w:rsidRPr="005202E2">
        <w:rPr>
          <w:b/>
          <w:bCs/>
          <w:sz w:val="24"/>
          <w:szCs w:val="24"/>
          <w:highlight w:val="yellow"/>
        </w:rPr>
        <w:t>Card neighbors</w:t>
      </w:r>
    </w:p>
    <w:p w14:paraId="4A26E045" w14:textId="717BAF27" w:rsidR="00493ABE" w:rsidRPr="00493ABE" w:rsidRDefault="00783522" w:rsidP="008E09AA">
      <w:pPr>
        <w:rPr>
          <w:sz w:val="24"/>
          <w:szCs w:val="24"/>
        </w:rPr>
      </w:pPr>
      <w:r w:rsidRPr="005202E2">
        <w:rPr>
          <w:sz w:val="24"/>
          <w:szCs w:val="24"/>
          <w:highlight w:val="yellow"/>
        </w:rPr>
        <w:tab/>
      </w:r>
      <w:r w:rsidR="007B7D15" w:rsidRPr="005202E2">
        <w:rPr>
          <w:sz w:val="24"/>
          <w:szCs w:val="24"/>
          <w:highlight w:val="yellow"/>
        </w:rPr>
        <w:t>We previously saw that a standalone wash shuffle heavily biases neighboring cards to remain neighbors.</w:t>
      </w:r>
      <w:r w:rsidR="00FB7AE5" w:rsidRPr="005202E2">
        <w:rPr>
          <w:sz w:val="24"/>
          <w:szCs w:val="24"/>
          <w:highlight w:val="yellow"/>
        </w:rPr>
        <w:t xml:space="preserve"> This would potentially be a major advantage to players if a card shuffle is only ever a wash for a given game. However, here we examine the likelihood of cards remaining neighbors</w:t>
      </w:r>
      <w:r w:rsidR="00CF27FC" w:rsidRPr="005202E2">
        <w:rPr>
          <w:sz w:val="24"/>
          <w:szCs w:val="24"/>
          <w:highlight w:val="yellow"/>
        </w:rPr>
        <w:t xml:space="preserve"> with WCS. </w:t>
      </w:r>
      <w:r w:rsidR="00393489" w:rsidRPr="005202E2">
        <w:rPr>
          <w:sz w:val="24"/>
          <w:szCs w:val="24"/>
          <w:highlight w:val="yellow"/>
        </w:rPr>
        <w:t>Figure 5 represent</w:t>
      </w:r>
      <w:r w:rsidR="001560C2" w:rsidRPr="005202E2">
        <w:rPr>
          <w:sz w:val="24"/>
          <w:szCs w:val="24"/>
          <w:highlight w:val="yellow"/>
        </w:rPr>
        <w:t>s</w:t>
      </w:r>
      <w:r w:rsidR="00393489" w:rsidRPr="005202E2">
        <w:rPr>
          <w:sz w:val="24"/>
          <w:szCs w:val="24"/>
          <w:highlight w:val="yellow"/>
        </w:rPr>
        <w:t xml:space="preserve"> Monte Carlo estimates </w:t>
      </w:r>
      <w:r w:rsidR="00984692" w:rsidRPr="005202E2">
        <w:rPr>
          <w:sz w:val="24"/>
          <w:szCs w:val="24"/>
          <w:highlight w:val="yellow"/>
        </w:rPr>
        <w:t xml:space="preserve">of </w:t>
      </w:r>
      <w:r w:rsidR="00F8558A" w:rsidRPr="005202E2">
        <w:rPr>
          <w:sz w:val="24"/>
          <w:szCs w:val="24"/>
          <w:highlight w:val="yellow"/>
        </w:rPr>
        <w:t xml:space="preserve">the number of cards separating previously neighboring cards. </w:t>
      </w:r>
      <w:r w:rsidR="001560C2" w:rsidRPr="005202E2">
        <w:rPr>
          <w:sz w:val="24"/>
          <w:szCs w:val="24"/>
          <w:highlight w:val="yellow"/>
        </w:rPr>
        <w:t>When a wash is performed prior to a CS, any potential advantage of</w:t>
      </w:r>
      <w:r w:rsidR="00515EAA" w:rsidRPr="005202E2">
        <w:rPr>
          <w:sz w:val="24"/>
          <w:szCs w:val="24"/>
          <w:highlight w:val="yellow"/>
        </w:rPr>
        <w:t xml:space="preserve"> remembering neighboring cards is reduced</w:t>
      </w:r>
      <w:r w:rsidR="00EF10CB" w:rsidRPr="005202E2">
        <w:rPr>
          <w:sz w:val="24"/>
          <w:szCs w:val="24"/>
          <w:highlight w:val="yellow"/>
        </w:rPr>
        <w:t xml:space="preserve"> when the cards are close enough in a deck to be taken advantage of.</w:t>
      </w:r>
      <w:r w:rsidR="0072787E" w:rsidRPr="005202E2">
        <w:rPr>
          <w:sz w:val="24"/>
          <w:szCs w:val="24"/>
          <w:highlight w:val="yellow"/>
        </w:rPr>
        <w:t xml:space="preserve"> Figure 6 zooms in on </w:t>
      </w:r>
      <w:r w:rsidR="007E1FEA" w:rsidRPr="005202E2">
        <w:rPr>
          <w:sz w:val="24"/>
          <w:szCs w:val="24"/>
          <w:highlight w:val="yellow"/>
        </w:rPr>
        <w:t xml:space="preserve">neighboring cards separated by six or less cards and includes the </w:t>
      </w:r>
      <w:r w:rsidR="00300B92" w:rsidRPr="005202E2">
        <w:rPr>
          <w:sz w:val="24"/>
          <w:szCs w:val="24"/>
          <w:highlight w:val="yellow"/>
        </w:rPr>
        <w:t>7-riffle</w:t>
      </w:r>
      <w:r w:rsidR="007E1FEA" w:rsidRPr="005202E2">
        <w:rPr>
          <w:sz w:val="24"/>
          <w:szCs w:val="24"/>
          <w:highlight w:val="yellow"/>
        </w:rPr>
        <w:t xml:space="preserve"> shuffle introduced by Merz &amp; Chi, 2022.</w:t>
      </w:r>
      <w:r w:rsidR="00B235D0" w:rsidRPr="005202E2">
        <w:rPr>
          <w:sz w:val="24"/>
          <w:szCs w:val="24"/>
          <w:highlight w:val="yellow"/>
        </w:rPr>
        <w:t xml:space="preserve"> Although a WCS performs far better at randomizing a deck, it is still outperformed by a 7-riffle shuffle.</w:t>
      </w:r>
    </w:p>
    <w:p w14:paraId="5C66DF88" w14:textId="77777777" w:rsidR="008E09AA" w:rsidRDefault="008E09AA" w:rsidP="008E09AA">
      <w:pPr>
        <w:rPr>
          <w:sz w:val="24"/>
          <w:szCs w:val="24"/>
        </w:rPr>
      </w:pPr>
    </w:p>
    <w:p w14:paraId="5364B7D9" w14:textId="77777777" w:rsidR="00393489" w:rsidRDefault="00D84587" w:rsidP="00393489">
      <w:pPr>
        <w:keepNext/>
        <w:jc w:val="center"/>
      </w:pPr>
      <w:r>
        <w:rPr>
          <w:noProof/>
          <w:sz w:val="24"/>
          <w:szCs w:val="24"/>
        </w:rPr>
        <w:lastRenderedPageBreak/>
        <w:drawing>
          <wp:inline distT="0" distB="0" distL="0" distR="0" wp14:anchorId="2B697818" wp14:editId="4940C017">
            <wp:extent cx="5930900" cy="2279650"/>
            <wp:effectExtent l="0" t="0" r="0" b="6350"/>
            <wp:docPr id="1036121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4B6C39FB" w14:textId="3388CCB8" w:rsidR="008E09AA" w:rsidRPr="0072787E" w:rsidRDefault="00393489" w:rsidP="0072787E">
      <w:pPr>
        <w:pStyle w:val="Caption"/>
        <w:rPr>
          <w:color w:val="auto"/>
          <w:sz w:val="24"/>
          <w:szCs w:val="24"/>
        </w:rPr>
      </w:pPr>
      <w:r w:rsidRPr="00393489">
        <w:rPr>
          <w:color w:val="auto"/>
        </w:rPr>
        <w:t xml:space="preserve">Figure </w:t>
      </w:r>
      <w:r w:rsidRPr="00393489">
        <w:rPr>
          <w:color w:val="auto"/>
        </w:rPr>
        <w:fldChar w:fldCharType="begin"/>
      </w:r>
      <w:r w:rsidRPr="00393489">
        <w:rPr>
          <w:color w:val="auto"/>
        </w:rPr>
        <w:instrText xml:space="preserve"> SEQ Figure \* ARABIC </w:instrText>
      </w:r>
      <w:r w:rsidRPr="00393489">
        <w:rPr>
          <w:color w:val="auto"/>
        </w:rPr>
        <w:fldChar w:fldCharType="separate"/>
      </w:r>
      <w:r w:rsidR="0072787E">
        <w:rPr>
          <w:noProof/>
          <w:color w:val="auto"/>
        </w:rPr>
        <w:t>5</w:t>
      </w:r>
      <w:r w:rsidRPr="00393489">
        <w:rPr>
          <w:color w:val="auto"/>
        </w:rPr>
        <w:fldChar w:fldCharType="end"/>
      </w:r>
    </w:p>
    <w:p w14:paraId="2C68E834" w14:textId="77777777" w:rsidR="0072787E" w:rsidRDefault="00D84587" w:rsidP="0072787E">
      <w:pPr>
        <w:keepNext/>
        <w:jc w:val="center"/>
      </w:pPr>
      <w:r>
        <w:rPr>
          <w:noProof/>
          <w:sz w:val="24"/>
          <w:szCs w:val="24"/>
        </w:rPr>
        <w:drawing>
          <wp:inline distT="0" distB="0" distL="0" distR="0" wp14:anchorId="56BD72BD" wp14:editId="06179531">
            <wp:extent cx="5930900" cy="2279650"/>
            <wp:effectExtent l="0" t="0" r="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279650"/>
                    </a:xfrm>
                    <a:prstGeom prst="rect">
                      <a:avLst/>
                    </a:prstGeom>
                    <a:noFill/>
                    <a:ln>
                      <a:noFill/>
                    </a:ln>
                  </pic:spPr>
                </pic:pic>
              </a:graphicData>
            </a:graphic>
          </wp:inline>
        </w:drawing>
      </w:r>
    </w:p>
    <w:p w14:paraId="548573D1" w14:textId="5E03402D" w:rsidR="00E57007" w:rsidRPr="0072787E" w:rsidRDefault="0072787E" w:rsidP="0072787E">
      <w:pPr>
        <w:pStyle w:val="Caption"/>
        <w:rPr>
          <w:color w:val="auto"/>
          <w:sz w:val="24"/>
          <w:szCs w:val="24"/>
        </w:rPr>
      </w:pPr>
      <w:r w:rsidRPr="0072787E">
        <w:rPr>
          <w:color w:val="auto"/>
        </w:rPr>
        <w:t xml:space="preserve">Figure </w:t>
      </w:r>
      <w:r w:rsidRPr="0072787E">
        <w:rPr>
          <w:color w:val="auto"/>
        </w:rPr>
        <w:fldChar w:fldCharType="begin"/>
      </w:r>
      <w:r w:rsidRPr="0072787E">
        <w:rPr>
          <w:color w:val="auto"/>
        </w:rPr>
        <w:instrText xml:space="preserve"> SEQ Figure \* ARABIC </w:instrText>
      </w:r>
      <w:r w:rsidRPr="0072787E">
        <w:rPr>
          <w:color w:val="auto"/>
        </w:rPr>
        <w:fldChar w:fldCharType="separate"/>
      </w:r>
      <w:r w:rsidRPr="0072787E">
        <w:rPr>
          <w:noProof/>
          <w:color w:val="auto"/>
        </w:rPr>
        <w:t>6</w:t>
      </w:r>
      <w:r w:rsidRPr="0072787E">
        <w:rPr>
          <w:color w:val="auto"/>
        </w:rPr>
        <w:fldChar w:fldCharType="end"/>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398F964A" w:rsidR="00C01FAB" w:rsidRDefault="00472D88" w:rsidP="00E57007">
      <w:pPr>
        <w:jc w:val="center"/>
        <w:rPr>
          <w:sz w:val="24"/>
          <w:szCs w:val="24"/>
        </w:rPr>
      </w:pPr>
      <w:r>
        <w:rPr>
          <w:noProof/>
          <w:sz w:val="24"/>
          <w:szCs w:val="24"/>
        </w:rPr>
        <w:lastRenderedPageBreak/>
        <w:drawing>
          <wp:inline distT="0" distB="0" distL="0" distR="0" wp14:anchorId="0C531165" wp14:editId="3E8E14E1">
            <wp:extent cx="5937250" cy="2806700"/>
            <wp:effectExtent l="0" t="0" r="6350" b="0"/>
            <wp:docPr id="4717510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2806700"/>
                    </a:xfrm>
                    <a:prstGeom prst="rect">
                      <a:avLst/>
                    </a:prstGeom>
                    <a:noFill/>
                    <a:ln>
                      <a:noFill/>
                    </a:ln>
                  </pic:spPr>
                </pic:pic>
              </a:graphicData>
            </a:graphic>
          </wp:inline>
        </w:drawing>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w:t>
      </w:r>
      <w:proofErr w:type="spellStart"/>
      <w:r w:rsidRPr="00FE3407">
        <w:rPr>
          <w:rFonts w:asciiTheme="minorHAnsi" w:hAnsiTheme="minorHAnsi"/>
        </w:rPr>
        <w:t>Diaconis</w:t>
      </w:r>
      <w:proofErr w:type="spellEnd"/>
      <w:r w:rsidRPr="00FE3407">
        <w:rPr>
          <w:rFonts w:asciiTheme="minorHAnsi" w:hAnsiTheme="minorHAnsi"/>
        </w:rPr>
        <w:t xml:space="preserve">,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6" w:history="1">
        <w:r w:rsidRPr="001B7D0E">
          <w:rPr>
            <w:rStyle w:val="Hyperlink"/>
            <w:rFonts w:asciiTheme="minorHAnsi" w:hAnsiTheme="minorHAnsi"/>
          </w:rPr>
          <w:t>https://www.youtube.com/watch?v=svi7Jry-KQI&amp;t=344s</w:t>
        </w:r>
      </w:hyperlink>
    </w:p>
    <w:p w14:paraId="46214A37" w14:textId="18BF4BD3"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 xml:space="preserve">Merz, D. W., &amp; Chi, P. B. (2022). Knowing When to </w:t>
      </w:r>
      <w:proofErr w:type="spellStart"/>
      <w:r w:rsidRPr="003C1887">
        <w:rPr>
          <w:rFonts w:asciiTheme="minorHAnsi" w:hAnsiTheme="minorHAnsi"/>
        </w:rPr>
        <w:t>Fold'em</w:t>
      </w:r>
      <w:proofErr w:type="spellEnd"/>
      <w:r w:rsidRPr="003C1887">
        <w:rPr>
          <w:rFonts w:asciiTheme="minorHAnsi" w:hAnsiTheme="minorHAnsi"/>
        </w:rPr>
        <w:t>: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proofErr w:type="spellStart"/>
      <w:r>
        <w:rPr>
          <w:rFonts w:asciiTheme="minorHAnsi" w:hAnsiTheme="minorHAnsi"/>
        </w:rPr>
        <w:t>PokerGO</w:t>
      </w:r>
      <w:proofErr w:type="spellEnd"/>
      <w:r>
        <w:rPr>
          <w:rFonts w:asciiTheme="minorHAnsi" w:hAnsiTheme="minorHAnsi"/>
        </w:rPr>
        <w:t xml:space="preserve">. (2017). 2017 WSOP Main Event Day 1. Retrieved from </w:t>
      </w:r>
      <w:hyperlink r:id="rId17"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proofErr w:type="spellStart"/>
      <w:r>
        <w:rPr>
          <w:rFonts w:asciiTheme="minorHAnsi" w:hAnsiTheme="minorHAnsi"/>
        </w:rPr>
        <w:t>PokerGO</w:t>
      </w:r>
      <w:proofErr w:type="spellEnd"/>
      <w:r>
        <w:rPr>
          <w:rFonts w:asciiTheme="minorHAnsi" w:hAnsiTheme="minorHAnsi"/>
        </w:rPr>
        <w:t xml:space="preserve">. (2022). 2022 WSOP Main Event Day 6. Retrieved from </w:t>
      </w:r>
      <w:r w:rsidRPr="002E3951">
        <w:rPr>
          <w:rFonts w:asciiTheme="minorHAnsi" w:hAnsiTheme="minorHAnsi"/>
          <w:color w:val="0563C1" w:themeColor="hyperlink"/>
          <w:u w:val="single"/>
        </w:rPr>
        <w:t>https://www.youtube.com/watch?v=p6_t9ns9rUw&amp;t=2h4m9s</w:t>
      </w:r>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8"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 xml:space="preserve">White, G. (2019). A variation of strong stationary times for random walks with partial symmetries. </w:t>
      </w:r>
      <w:proofErr w:type="spellStart"/>
      <w:r w:rsidRPr="00A957C8">
        <w:rPr>
          <w:rFonts w:asciiTheme="minorHAnsi" w:hAnsiTheme="minorHAnsi"/>
        </w:rPr>
        <w:t>arXiv</w:t>
      </w:r>
      <w:proofErr w:type="spellEnd"/>
      <w:r w:rsidRPr="00A957C8">
        <w:rPr>
          <w:rFonts w:asciiTheme="minorHAnsi" w:hAnsiTheme="minorHAnsi"/>
        </w:rPr>
        <w:t xml:space="preserve">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9"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Chi" w:date="2023-08-15T11:43:00Z" w:initials="PC">
    <w:p w14:paraId="3F301336" w14:textId="77777777" w:rsidR="00D518A2" w:rsidRDefault="00D518A2" w:rsidP="005E5F2C">
      <w:pPr>
        <w:pStyle w:val="CommentText"/>
      </w:pPr>
      <w:r>
        <w:rPr>
          <w:rStyle w:val="CommentReference"/>
        </w:rPr>
        <w:annotationRef/>
      </w:r>
      <w:r>
        <w:t>I changed this from "second"; that's correct, right? Also changed third to second in the next sentence.</w:t>
      </w:r>
    </w:p>
  </w:comment>
  <w:comment w:id="1" w:author="Peter Chi" w:date="2023-05-08T14:09:00Z" w:initials="PC">
    <w:p w14:paraId="09490260" w14:textId="539B0EAE" w:rsidR="00216640" w:rsidRDefault="00216640" w:rsidP="00216640">
      <w:pPr>
        <w:pStyle w:val="CommentText"/>
      </w:pPr>
      <w:r>
        <w:rPr>
          <w:rStyle w:val="CommentReference"/>
        </w:rPr>
        <w:annotationRef/>
      </w:r>
      <w:r>
        <w:t xml:space="preserve">You say it in the next section, but currently this leaves the reader in suspense as to what the TPoisson distribution actually represents. That is, what is the number that gets drawn used for? At least some nod to it would be good.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01336" w15:done="0"/>
  <w15:commentEx w15:paraId="094902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5E37B" w16cex:dateUtc="2023-08-15T15:43:00Z"/>
  <w16cex:commentExtensible w16cex:durableId="28038106" w16cex:dateUtc="2023-05-08T1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01336" w16cid:durableId="2885E37B"/>
  <w16cid:commentId w16cid:paraId="09490260" w16cid:durableId="280381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hi">
    <w15:presenceInfo w15:providerId="AD" w15:userId="S::pchi01@villanova.edu::9ae7f128-2fae-4a2c-8076-c1f0ca9d4c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E45"/>
    <w:rsid w:val="000300DB"/>
    <w:rsid w:val="00033146"/>
    <w:rsid w:val="00036E2A"/>
    <w:rsid w:val="00041B91"/>
    <w:rsid w:val="00054A82"/>
    <w:rsid w:val="000567A1"/>
    <w:rsid w:val="000631E8"/>
    <w:rsid w:val="0006790A"/>
    <w:rsid w:val="000931E2"/>
    <w:rsid w:val="0009780D"/>
    <w:rsid w:val="000A4809"/>
    <w:rsid w:val="000A49C2"/>
    <w:rsid w:val="000B0C15"/>
    <w:rsid w:val="000B3FA6"/>
    <w:rsid w:val="000C5009"/>
    <w:rsid w:val="000D28AA"/>
    <w:rsid w:val="000E3400"/>
    <w:rsid w:val="000F5782"/>
    <w:rsid w:val="001013A2"/>
    <w:rsid w:val="001146DB"/>
    <w:rsid w:val="00114806"/>
    <w:rsid w:val="00114AE9"/>
    <w:rsid w:val="001344C7"/>
    <w:rsid w:val="001407C6"/>
    <w:rsid w:val="00146A2E"/>
    <w:rsid w:val="0014787A"/>
    <w:rsid w:val="001560C2"/>
    <w:rsid w:val="00156EE6"/>
    <w:rsid w:val="0016600A"/>
    <w:rsid w:val="00171CFC"/>
    <w:rsid w:val="00173630"/>
    <w:rsid w:val="0018028A"/>
    <w:rsid w:val="00185DCC"/>
    <w:rsid w:val="0019169B"/>
    <w:rsid w:val="00196919"/>
    <w:rsid w:val="001A74C3"/>
    <w:rsid w:val="001B1A36"/>
    <w:rsid w:val="001B41B8"/>
    <w:rsid w:val="001D1CFF"/>
    <w:rsid w:val="001E0BA4"/>
    <w:rsid w:val="001E3C72"/>
    <w:rsid w:val="001E6FE7"/>
    <w:rsid w:val="002038EE"/>
    <w:rsid w:val="002114BF"/>
    <w:rsid w:val="002115C3"/>
    <w:rsid w:val="0021589F"/>
    <w:rsid w:val="00216640"/>
    <w:rsid w:val="0022168A"/>
    <w:rsid w:val="00230AB6"/>
    <w:rsid w:val="00243FC4"/>
    <w:rsid w:val="00246C72"/>
    <w:rsid w:val="00247CE6"/>
    <w:rsid w:val="00250C88"/>
    <w:rsid w:val="00251B1C"/>
    <w:rsid w:val="00255B67"/>
    <w:rsid w:val="002571AB"/>
    <w:rsid w:val="00261799"/>
    <w:rsid w:val="0026214C"/>
    <w:rsid w:val="00281929"/>
    <w:rsid w:val="002A0C9C"/>
    <w:rsid w:val="002A6CCB"/>
    <w:rsid w:val="002B078D"/>
    <w:rsid w:val="002C1D85"/>
    <w:rsid w:val="002C51A7"/>
    <w:rsid w:val="002D5EF6"/>
    <w:rsid w:val="002E0E13"/>
    <w:rsid w:val="002E3951"/>
    <w:rsid w:val="002E525C"/>
    <w:rsid w:val="002F467F"/>
    <w:rsid w:val="00300B92"/>
    <w:rsid w:val="00302DC7"/>
    <w:rsid w:val="00314562"/>
    <w:rsid w:val="00320BB9"/>
    <w:rsid w:val="003250E4"/>
    <w:rsid w:val="003268B6"/>
    <w:rsid w:val="00332D99"/>
    <w:rsid w:val="0033381C"/>
    <w:rsid w:val="0033409A"/>
    <w:rsid w:val="0033655C"/>
    <w:rsid w:val="00346763"/>
    <w:rsid w:val="00347B2A"/>
    <w:rsid w:val="00355DAA"/>
    <w:rsid w:val="00356E82"/>
    <w:rsid w:val="003659DE"/>
    <w:rsid w:val="00371C77"/>
    <w:rsid w:val="0037433F"/>
    <w:rsid w:val="00386FAC"/>
    <w:rsid w:val="00393489"/>
    <w:rsid w:val="003A6A84"/>
    <w:rsid w:val="003A7E3A"/>
    <w:rsid w:val="003B06B0"/>
    <w:rsid w:val="003B1466"/>
    <w:rsid w:val="003B6089"/>
    <w:rsid w:val="003B7C73"/>
    <w:rsid w:val="003C0799"/>
    <w:rsid w:val="003C1887"/>
    <w:rsid w:val="003C7B6A"/>
    <w:rsid w:val="003D20CB"/>
    <w:rsid w:val="003D3D14"/>
    <w:rsid w:val="003D3D5D"/>
    <w:rsid w:val="003D5745"/>
    <w:rsid w:val="003E26B1"/>
    <w:rsid w:val="003E7B4D"/>
    <w:rsid w:val="003F6F39"/>
    <w:rsid w:val="003F7023"/>
    <w:rsid w:val="00426245"/>
    <w:rsid w:val="00430355"/>
    <w:rsid w:val="004448FD"/>
    <w:rsid w:val="00472D88"/>
    <w:rsid w:val="00474A37"/>
    <w:rsid w:val="004812EE"/>
    <w:rsid w:val="004856C2"/>
    <w:rsid w:val="00485BD6"/>
    <w:rsid w:val="004869F4"/>
    <w:rsid w:val="00491E70"/>
    <w:rsid w:val="00492F96"/>
    <w:rsid w:val="00493ABE"/>
    <w:rsid w:val="004945DA"/>
    <w:rsid w:val="004A1590"/>
    <w:rsid w:val="004A5731"/>
    <w:rsid w:val="004A7CBB"/>
    <w:rsid w:val="004B7281"/>
    <w:rsid w:val="004C06A8"/>
    <w:rsid w:val="004C0B55"/>
    <w:rsid w:val="004C24ED"/>
    <w:rsid w:val="004D38F0"/>
    <w:rsid w:val="004D46C4"/>
    <w:rsid w:val="004E2532"/>
    <w:rsid w:val="004E53B4"/>
    <w:rsid w:val="00510885"/>
    <w:rsid w:val="00515EAA"/>
    <w:rsid w:val="005202E2"/>
    <w:rsid w:val="0053529C"/>
    <w:rsid w:val="0053752D"/>
    <w:rsid w:val="00552D54"/>
    <w:rsid w:val="00553B69"/>
    <w:rsid w:val="0055454F"/>
    <w:rsid w:val="005751F2"/>
    <w:rsid w:val="00576B40"/>
    <w:rsid w:val="005853C9"/>
    <w:rsid w:val="00591E72"/>
    <w:rsid w:val="005B1282"/>
    <w:rsid w:val="005B1B8A"/>
    <w:rsid w:val="005C14AA"/>
    <w:rsid w:val="005C2532"/>
    <w:rsid w:val="005D005F"/>
    <w:rsid w:val="005D2CB0"/>
    <w:rsid w:val="005F1CB5"/>
    <w:rsid w:val="005F3648"/>
    <w:rsid w:val="005F3C4C"/>
    <w:rsid w:val="005F52FD"/>
    <w:rsid w:val="00605915"/>
    <w:rsid w:val="00605B40"/>
    <w:rsid w:val="0062067A"/>
    <w:rsid w:val="00642D59"/>
    <w:rsid w:val="00647039"/>
    <w:rsid w:val="00652C68"/>
    <w:rsid w:val="00654903"/>
    <w:rsid w:val="00660C16"/>
    <w:rsid w:val="006639A3"/>
    <w:rsid w:val="006766F3"/>
    <w:rsid w:val="006844EE"/>
    <w:rsid w:val="00697BF8"/>
    <w:rsid w:val="006A16A9"/>
    <w:rsid w:val="006A2B2E"/>
    <w:rsid w:val="006A58CA"/>
    <w:rsid w:val="006B110F"/>
    <w:rsid w:val="006D0DF5"/>
    <w:rsid w:val="006D2E1D"/>
    <w:rsid w:val="006D7C9B"/>
    <w:rsid w:val="006D7F9E"/>
    <w:rsid w:val="006E1287"/>
    <w:rsid w:val="006F0B8D"/>
    <w:rsid w:val="006F0E46"/>
    <w:rsid w:val="006F132A"/>
    <w:rsid w:val="006F15E6"/>
    <w:rsid w:val="006F3659"/>
    <w:rsid w:val="00707E40"/>
    <w:rsid w:val="00707E4B"/>
    <w:rsid w:val="007153C4"/>
    <w:rsid w:val="00723AC1"/>
    <w:rsid w:val="00723F85"/>
    <w:rsid w:val="00724463"/>
    <w:rsid w:val="0072787E"/>
    <w:rsid w:val="00730A96"/>
    <w:rsid w:val="00730B2F"/>
    <w:rsid w:val="00734AFA"/>
    <w:rsid w:val="00743357"/>
    <w:rsid w:val="00747761"/>
    <w:rsid w:val="007726E3"/>
    <w:rsid w:val="00775D9C"/>
    <w:rsid w:val="00781E39"/>
    <w:rsid w:val="00783522"/>
    <w:rsid w:val="0079152E"/>
    <w:rsid w:val="00791B0A"/>
    <w:rsid w:val="007A58E3"/>
    <w:rsid w:val="007B7D15"/>
    <w:rsid w:val="007D1E9D"/>
    <w:rsid w:val="007D40BD"/>
    <w:rsid w:val="007D4624"/>
    <w:rsid w:val="007D4648"/>
    <w:rsid w:val="007D5A02"/>
    <w:rsid w:val="007E1FEA"/>
    <w:rsid w:val="007E6616"/>
    <w:rsid w:val="007F4885"/>
    <w:rsid w:val="007F7926"/>
    <w:rsid w:val="00802FA5"/>
    <w:rsid w:val="00806BE7"/>
    <w:rsid w:val="00806DD3"/>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5AA1"/>
    <w:rsid w:val="008B53AB"/>
    <w:rsid w:val="008D64F3"/>
    <w:rsid w:val="008E093D"/>
    <w:rsid w:val="008E09AA"/>
    <w:rsid w:val="008E155D"/>
    <w:rsid w:val="008F0B24"/>
    <w:rsid w:val="008F0BA0"/>
    <w:rsid w:val="0090095D"/>
    <w:rsid w:val="00905C07"/>
    <w:rsid w:val="009110F5"/>
    <w:rsid w:val="00915D76"/>
    <w:rsid w:val="0092027A"/>
    <w:rsid w:val="00925501"/>
    <w:rsid w:val="009338F9"/>
    <w:rsid w:val="0093725A"/>
    <w:rsid w:val="00946CA1"/>
    <w:rsid w:val="00947BF9"/>
    <w:rsid w:val="0095144F"/>
    <w:rsid w:val="00962F1F"/>
    <w:rsid w:val="009652B8"/>
    <w:rsid w:val="0097785F"/>
    <w:rsid w:val="00984692"/>
    <w:rsid w:val="009938A6"/>
    <w:rsid w:val="009A2AD4"/>
    <w:rsid w:val="009A3501"/>
    <w:rsid w:val="009B6202"/>
    <w:rsid w:val="009B6E15"/>
    <w:rsid w:val="009B71DE"/>
    <w:rsid w:val="009B785D"/>
    <w:rsid w:val="009C0162"/>
    <w:rsid w:val="009C5F58"/>
    <w:rsid w:val="009D375D"/>
    <w:rsid w:val="009D5493"/>
    <w:rsid w:val="009D6313"/>
    <w:rsid w:val="009F493E"/>
    <w:rsid w:val="009F5B3F"/>
    <w:rsid w:val="009F5CD5"/>
    <w:rsid w:val="00A037FC"/>
    <w:rsid w:val="00A10BFE"/>
    <w:rsid w:val="00A12EEA"/>
    <w:rsid w:val="00A14ED0"/>
    <w:rsid w:val="00A30661"/>
    <w:rsid w:val="00A35363"/>
    <w:rsid w:val="00A358E3"/>
    <w:rsid w:val="00A37C48"/>
    <w:rsid w:val="00A45D60"/>
    <w:rsid w:val="00A60099"/>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B04506"/>
    <w:rsid w:val="00B12E57"/>
    <w:rsid w:val="00B1771C"/>
    <w:rsid w:val="00B235D0"/>
    <w:rsid w:val="00B274B4"/>
    <w:rsid w:val="00B31373"/>
    <w:rsid w:val="00B5586C"/>
    <w:rsid w:val="00B729B2"/>
    <w:rsid w:val="00B8022C"/>
    <w:rsid w:val="00B81615"/>
    <w:rsid w:val="00B901EF"/>
    <w:rsid w:val="00BA6E55"/>
    <w:rsid w:val="00BC3E3A"/>
    <w:rsid w:val="00BD33E8"/>
    <w:rsid w:val="00BD36C0"/>
    <w:rsid w:val="00BD3709"/>
    <w:rsid w:val="00BD4065"/>
    <w:rsid w:val="00BD58A7"/>
    <w:rsid w:val="00BE3125"/>
    <w:rsid w:val="00BF65D3"/>
    <w:rsid w:val="00C01FAB"/>
    <w:rsid w:val="00C0250C"/>
    <w:rsid w:val="00C21FF8"/>
    <w:rsid w:val="00C233A2"/>
    <w:rsid w:val="00C30FA4"/>
    <w:rsid w:val="00C53F24"/>
    <w:rsid w:val="00C54EA1"/>
    <w:rsid w:val="00C5722A"/>
    <w:rsid w:val="00C6654D"/>
    <w:rsid w:val="00C77F6B"/>
    <w:rsid w:val="00CA4336"/>
    <w:rsid w:val="00CA7D5B"/>
    <w:rsid w:val="00CB62B1"/>
    <w:rsid w:val="00CC4080"/>
    <w:rsid w:val="00CC63D2"/>
    <w:rsid w:val="00CD0143"/>
    <w:rsid w:val="00CD04ED"/>
    <w:rsid w:val="00CD37CF"/>
    <w:rsid w:val="00CE39E5"/>
    <w:rsid w:val="00CE5A17"/>
    <w:rsid w:val="00CF0E07"/>
    <w:rsid w:val="00CF1BC8"/>
    <w:rsid w:val="00CF27FC"/>
    <w:rsid w:val="00CF5CD8"/>
    <w:rsid w:val="00D06CA8"/>
    <w:rsid w:val="00D074D5"/>
    <w:rsid w:val="00D16884"/>
    <w:rsid w:val="00D236BD"/>
    <w:rsid w:val="00D26CC0"/>
    <w:rsid w:val="00D27C35"/>
    <w:rsid w:val="00D3212E"/>
    <w:rsid w:val="00D32C55"/>
    <w:rsid w:val="00D40B79"/>
    <w:rsid w:val="00D419A5"/>
    <w:rsid w:val="00D46CC0"/>
    <w:rsid w:val="00D518A2"/>
    <w:rsid w:val="00D56BD2"/>
    <w:rsid w:val="00D57C46"/>
    <w:rsid w:val="00D749C9"/>
    <w:rsid w:val="00D805A9"/>
    <w:rsid w:val="00D8287E"/>
    <w:rsid w:val="00D84587"/>
    <w:rsid w:val="00D86C8C"/>
    <w:rsid w:val="00D93E18"/>
    <w:rsid w:val="00D94565"/>
    <w:rsid w:val="00DB45A8"/>
    <w:rsid w:val="00DC2972"/>
    <w:rsid w:val="00DD2058"/>
    <w:rsid w:val="00DD23D9"/>
    <w:rsid w:val="00DD5069"/>
    <w:rsid w:val="00DD76C5"/>
    <w:rsid w:val="00DF7479"/>
    <w:rsid w:val="00E00442"/>
    <w:rsid w:val="00E1311E"/>
    <w:rsid w:val="00E22EB6"/>
    <w:rsid w:val="00E334B1"/>
    <w:rsid w:val="00E340D8"/>
    <w:rsid w:val="00E41A8F"/>
    <w:rsid w:val="00E51077"/>
    <w:rsid w:val="00E51152"/>
    <w:rsid w:val="00E519A0"/>
    <w:rsid w:val="00E567B5"/>
    <w:rsid w:val="00E56C25"/>
    <w:rsid w:val="00E57007"/>
    <w:rsid w:val="00E64BB8"/>
    <w:rsid w:val="00E71161"/>
    <w:rsid w:val="00E80CD4"/>
    <w:rsid w:val="00E82AEA"/>
    <w:rsid w:val="00E924CF"/>
    <w:rsid w:val="00E927B8"/>
    <w:rsid w:val="00EA56E7"/>
    <w:rsid w:val="00EC497B"/>
    <w:rsid w:val="00ED0B3E"/>
    <w:rsid w:val="00ED2C47"/>
    <w:rsid w:val="00ED3111"/>
    <w:rsid w:val="00ED56D5"/>
    <w:rsid w:val="00ED63AE"/>
    <w:rsid w:val="00EE3A4C"/>
    <w:rsid w:val="00EF10CB"/>
    <w:rsid w:val="00EF40BB"/>
    <w:rsid w:val="00F00DE6"/>
    <w:rsid w:val="00F069B0"/>
    <w:rsid w:val="00F06A30"/>
    <w:rsid w:val="00F06C9D"/>
    <w:rsid w:val="00F129C2"/>
    <w:rsid w:val="00F14723"/>
    <w:rsid w:val="00F234DC"/>
    <w:rsid w:val="00F254BF"/>
    <w:rsid w:val="00F3447C"/>
    <w:rsid w:val="00F35E90"/>
    <w:rsid w:val="00F367CC"/>
    <w:rsid w:val="00F407FA"/>
    <w:rsid w:val="00F42FD6"/>
    <w:rsid w:val="00F64A49"/>
    <w:rsid w:val="00F82688"/>
    <w:rsid w:val="00F8558A"/>
    <w:rsid w:val="00FA0EB1"/>
    <w:rsid w:val="00FA4502"/>
    <w:rsid w:val="00FA498B"/>
    <w:rsid w:val="00FB4BA3"/>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s://www.youtube.com/watch?v=WuNZEccZOsg&amp;t=1917s"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s://www.youtube.com/watch?v=zdTlTqqtcIk&amp;t=420s" TargetMode="External"/><Relationship Id="rId2" Type="http://schemas.openxmlformats.org/officeDocument/2006/relationships/numbering" Target="numbering.xml"/><Relationship Id="rId16" Type="http://schemas.openxmlformats.org/officeDocument/2006/relationships/hyperlink" Target="https://www.youtube.com/watch?v=svi7Jry-KQI&amp;t=344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wsop.com/2013/2013_WSOP_Dealer_Guide.pdf"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5840</TotalTime>
  <Pages>14</Pages>
  <Words>2980</Words>
  <Characters>16990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374</cp:revision>
  <dcterms:created xsi:type="dcterms:W3CDTF">2023-05-18T16:16:00Z</dcterms:created>
  <dcterms:modified xsi:type="dcterms:W3CDTF">2023-08-15T19:47:00Z</dcterms:modified>
</cp:coreProperties>
</file>