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AE38B" w14:textId="4B3ADC58" w:rsidR="00E64BB8" w:rsidRPr="00E64BB8" w:rsidRDefault="00FB6FD4" w:rsidP="002C4D65">
      <w:pPr>
        <w:jc w:val="center"/>
        <w:rPr>
          <w:sz w:val="24"/>
          <w:szCs w:val="24"/>
        </w:rPr>
      </w:pPr>
      <w:r>
        <w:rPr>
          <w:b/>
          <w:bCs/>
          <w:sz w:val="24"/>
          <w:szCs w:val="24"/>
        </w:rPr>
        <w:t xml:space="preserve">A Mechanistic Model of the Wash Shuffle and Monte Carlo Exploration of </w:t>
      </w:r>
      <w:r w:rsidR="002C4D65">
        <w:rPr>
          <w:b/>
          <w:bCs/>
          <w:sz w:val="24"/>
          <w:szCs w:val="24"/>
        </w:rPr>
        <w:t>its</w:t>
      </w:r>
      <w:r>
        <w:rPr>
          <w:b/>
          <w:bCs/>
          <w:sz w:val="24"/>
          <w:szCs w:val="24"/>
        </w:rPr>
        <w:t xml:space="preserve"> Impact on </w:t>
      </w:r>
      <w:r w:rsidR="002C4D65">
        <w:rPr>
          <w:b/>
          <w:bCs/>
          <w:sz w:val="24"/>
          <w:szCs w:val="24"/>
        </w:rPr>
        <w:t xml:space="preserve">Card Shuffling in Texas </w:t>
      </w:r>
      <w:proofErr w:type="spellStart"/>
      <w:r w:rsidR="002C4D65">
        <w:rPr>
          <w:b/>
          <w:bCs/>
          <w:sz w:val="24"/>
          <w:szCs w:val="24"/>
        </w:rPr>
        <w:t>Hold’em</w:t>
      </w:r>
      <w:proofErr w:type="spellEnd"/>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57318A73" w:rsidR="009110F5" w:rsidRDefault="009110F5" w:rsidP="009110F5">
      <w:pPr>
        <w:rPr>
          <w:sz w:val="24"/>
          <w:szCs w:val="24"/>
        </w:rPr>
      </w:pPr>
      <w:r>
        <w:rPr>
          <w:sz w:val="24"/>
          <w:szCs w:val="24"/>
        </w:rPr>
        <w:tab/>
      </w:r>
      <w:r w:rsidR="002C4D65">
        <w:rPr>
          <w:sz w:val="24"/>
          <w:szCs w:val="24"/>
        </w:rPr>
        <w:t xml:space="preserve">In casino games using a standard deck of cards, a wash shuffle is sometimes performed prior to the rest of the card shuffling procedure. Unlike other methods of shuffling, the wash shuffle has not yet been well studied. </w:t>
      </w:r>
      <w:r w:rsidR="003E23EB">
        <w:rPr>
          <w:sz w:val="24"/>
          <w:szCs w:val="24"/>
        </w:rPr>
        <w:t>To this end, we first</w:t>
      </w:r>
      <w:r w:rsidR="002C4D65">
        <w:rPr>
          <w:sz w:val="24"/>
          <w:szCs w:val="24"/>
        </w:rPr>
        <w:t xml:space="preserve"> develop a mechanistic model of the wash shuffle based on our observation of how cards tend to move when a wash shuffle is being performed. </w:t>
      </w:r>
      <w:r w:rsidR="002B727F">
        <w:rPr>
          <w:sz w:val="24"/>
          <w:szCs w:val="24"/>
        </w:rPr>
        <w:t>Then, we</w:t>
      </w:r>
      <w:r w:rsidR="002C4D65">
        <w:rPr>
          <w:sz w:val="24"/>
          <w:szCs w:val="24"/>
        </w:rPr>
        <w:t xml:space="preserve"> </w:t>
      </w:r>
      <w:r w:rsidR="002B727F">
        <w:rPr>
          <w:sz w:val="24"/>
          <w:szCs w:val="24"/>
        </w:rPr>
        <w:t xml:space="preserve">use this model to simulate the card shuffling procedure used in casino poker rooms, and explore the resulting impact on where the cards are dealt in the context of Texas </w:t>
      </w:r>
      <w:proofErr w:type="spellStart"/>
      <w:r w:rsidR="002B727F">
        <w:rPr>
          <w:sz w:val="24"/>
          <w:szCs w:val="24"/>
        </w:rPr>
        <w:t>Hold’em</w:t>
      </w:r>
      <w:proofErr w:type="spellEnd"/>
      <w:r w:rsidR="002B727F">
        <w:rPr>
          <w:sz w:val="24"/>
          <w:szCs w:val="24"/>
        </w:rPr>
        <w:t xml:space="preserve"> poker. We find that while the addition of the wash shuffle does produce probabilities in line with what would be expected from a perfect shuffle in terms of where individual cards will end after the shuffling is performed, it still shows deficiencies in terms of breaking up clumps of cards that have started next to each other, which has significant implications </w:t>
      </w:r>
      <w:r w:rsidR="00F4733B">
        <w:rPr>
          <w:sz w:val="24"/>
          <w:szCs w:val="24"/>
        </w:rPr>
        <w:t xml:space="preserve">in games like Texas </w:t>
      </w:r>
      <w:proofErr w:type="spellStart"/>
      <w:r w:rsidR="00F4733B">
        <w:rPr>
          <w:sz w:val="24"/>
          <w:szCs w:val="24"/>
        </w:rPr>
        <w:t>Hold’em</w:t>
      </w:r>
      <w:proofErr w:type="spellEnd"/>
      <w:r w:rsidR="00F4733B">
        <w:rPr>
          <w:sz w:val="24"/>
          <w:szCs w:val="24"/>
        </w:rPr>
        <w:t xml:space="preserve"> in which several cards are dealt face up.</w:t>
      </w:r>
      <w:r w:rsidR="002C4D65">
        <w:rPr>
          <w:sz w:val="24"/>
          <w:szCs w:val="24"/>
        </w:rPr>
        <w:t xml:space="preserve"> </w:t>
      </w:r>
    </w:p>
    <w:p w14:paraId="16F3D926" w14:textId="39D43F87" w:rsidR="009110F5" w:rsidRPr="00D94B78" w:rsidRDefault="00D94B78" w:rsidP="009110F5">
      <w:pPr>
        <w:rPr>
          <w:sz w:val="24"/>
          <w:szCs w:val="24"/>
        </w:rPr>
      </w:pPr>
      <w:r>
        <w:rPr>
          <w:b/>
          <w:bCs/>
          <w:sz w:val="24"/>
          <w:szCs w:val="24"/>
        </w:rPr>
        <w:t>Keywords:</w:t>
      </w:r>
      <w:r>
        <w:rPr>
          <w:sz w:val="24"/>
          <w:szCs w:val="24"/>
        </w:rPr>
        <w:t xml:space="preserve"> card shuffling, poker, </w:t>
      </w:r>
      <w:r w:rsidR="00E50D28">
        <w:rPr>
          <w:sz w:val="24"/>
          <w:szCs w:val="24"/>
        </w:rPr>
        <w:t>wash shuffle</w:t>
      </w:r>
    </w:p>
    <w:p w14:paraId="31B42E2B" w14:textId="77777777" w:rsidR="00D94B78" w:rsidRDefault="00D94B78"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lastRenderedPageBreak/>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4460E99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w:t>
      </w:r>
      <w:r w:rsidR="003E23EB">
        <w:rPr>
          <w:sz w:val="24"/>
          <w:szCs w:val="24"/>
        </w:rPr>
        <w:t xml:space="preserve">of their </w:t>
      </w:r>
      <w:r w:rsidR="00781E39">
        <w:rPr>
          <w:sz w:val="24"/>
          <w:szCs w:val="24"/>
        </w:rPr>
        <w:t>hand</w:t>
      </w:r>
      <w:r w:rsidR="003E23EB">
        <w:rPr>
          <w:sz w:val="24"/>
          <w:szCs w:val="24"/>
        </w:rPr>
        <w:t>s</w:t>
      </w:r>
      <w:r w:rsidR="00781E39">
        <w:rPr>
          <w:sz w:val="24"/>
          <w:szCs w:val="24"/>
        </w:rPr>
        <w:t xml:space="preserve">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773DC89D" w:rsidR="000F5782" w:rsidRDefault="000F5782" w:rsidP="009110F5">
      <w:pPr>
        <w:rPr>
          <w:sz w:val="24"/>
          <w:szCs w:val="24"/>
        </w:rPr>
      </w:pPr>
      <w:r>
        <w:rPr>
          <w:sz w:val="24"/>
          <w:szCs w:val="24"/>
        </w:rPr>
        <w:tab/>
      </w:r>
      <w:r w:rsidR="00491E70">
        <w:rPr>
          <w:sz w:val="24"/>
          <w:szCs w:val="24"/>
        </w:rPr>
        <w:t xml:space="preserve">Enroute to an answer to this question, we first develop a </w:t>
      </w:r>
      <w:r w:rsidR="003E23EB">
        <w:rPr>
          <w:sz w:val="24"/>
          <w:szCs w:val="24"/>
        </w:rPr>
        <w:t>mechanistic</w:t>
      </w:r>
      <w:r w:rsidR="00491E70">
        <w:rPr>
          <w:sz w:val="24"/>
          <w:szCs w:val="24"/>
        </w:rPr>
        <w:t xml:space="preserve"> model of the wash shuffle. </w:t>
      </w:r>
      <w:r w:rsidR="000047AB">
        <w:rPr>
          <w:sz w:val="24"/>
          <w:szCs w:val="24"/>
        </w:rPr>
        <w:t xml:space="preserve">Unlike many other shuffling techniques, the wash shuffle has not yet been well-studied or modeled. </w:t>
      </w:r>
      <w:r w:rsidR="003B06B0">
        <w:rPr>
          <w:sz w:val="24"/>
          <w:szCs w:val="24"/>
        </w:rPr>
        <w:t xml:space="preserve">Our development of such a model is thus an additional contribution </w:t>
      </w:r>
      <w:r w:rsidR="008E7A65">
        <w:rPr>
          <w:sz w:val="24"/>
          <w:szCs w:val="24"/>
        </w:rPr>
        <w:t xml:space="preserve">of this work </w:t>
      </w:r>
      <w:r w:rsidR="003B06B0">
        <w:rPr>
          <w:sz w:val="24"/>
          <w:szCs w:val="24"/>
        </w:rPr>
        <w:t>to the literature. We then utilize this model to simulate wash shuffle</w:t>
      </w:r>
      <w:r w:rsidR="009F5B3F">
        <w:rPr>
          <w:sz w:val="24"/>
          <w:szCs w:val="24"/>
        </w:rPr>
        <w:t>s</w:t>
      </w:r>
      <w:r w:rsidR="003B06B0">
        <w:rPr>
          <w:sz w:val="24"/>
          <w:szCs w:val="24"/>
        </w:rPr>
        <w:t xml:space="preserve"> prior to the CS, and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 and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The deck is split into two portions, with the dividing point determined according to a Binomial(n=52,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ards continue to drop</w:t>
      </w:r>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7450671D" w:rsidR="00CE5A17" w:rsidRDefault="00915D76" w:rsidP="00CE5A17">
      <w:pPr>
        <w:rPr>
          <w:sz w:val="24"/>
          <w:szCs w:val="24"/>
        </w:rPr>
      </w:pPr>
      <w:r>
        <w:rPr>
          <w:sz w:val="24"/>
          <w:szCs w:val="24"/>
        </w:rPr>
        <w:lastRenderedPageBreak/>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w:t>
      </w:r>
      <w:r w:rsidR="002D0782">
        <w:rPr>
          <w:sz w:val="24"/>
          <w:szCs w:val="24"/>
        </w:rPr>
        <w:t>concludes with the frequently referenced</w:t>
      </w:r>
      <w:r w:rsidR="00CE39E5">
        <w:rPr>
          <w:sz w:val="24"/>
          <w:szCs w:val="24"/>
        </w:rPr>
        <w:t xml:space="preserve"> recommend</w:t>
      </w:r>
      <w:r w:rsidR="002D0782">
        <w:rPr>
          <w:sz w:val="24"/>
          <w:szCs w:val="24"/>
        </w:rPr>
        <w:t>ation that</w:t>
      </w:r>
      <w:r w:rsidR="00CE39E5">
        <w:rPr>
          <w:sz w:val="24"/>
          <w:szCs w:val="24"/>
        </w:rPr>
        <w:t xml:space="preserve"> seven riffle shuffles </w:t>
      </w:r>
      <w:r w:rsidR="002D0782">
        <w:rPr>
          <w:sz w:val="24"/>
          <w:szCs w:val="24"/>
        </w:rPr>
        <w:t>is sufficient to</w:t>
      </w:r>
      <w:r w:rsidR="00CE39E5">
        <w:rPr>
          <w:sz w:val="24"/>
          <w:szCs w:val="24"/>
        </w:rPr>
        <w:t xml:space="preserve"> randomize 52 cards</w:t>
      </w:r>
      <w:r w:rsidR="002D0782">
        <w:rPr>
          <w:sz w:val="24"/>
          <w:szCs w:val="24"/>
        </w:rPr>
        <w:t>, with diminishing returns for each riffle beyond that point</w:t>
      </w:r>
      <w:r w:rsidR="00CE39E5">
        <w:rPr>
          <w:sz w:val="24"/>
          <w:szCs w:val="24"/>
        </w:rPr>
        <w:t xml:space="preserve">.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e.g.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e.g.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789104AC"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w:t>
      </w:r>
      <w:del w:id="0" w:author="Peter Chi" w:date="2025-04-18T13:36:00Z" w16du:dateUtc="2025-04-18T20:36:00Z">
        <w:r w:rsidR="003C1887" w:rsidDel="00965F0C">
          <w:rPr>
            <w:sz w:val="24"/>
            <w:szCs w:val="24"/>
          </w:rPr>
          <w:delText xml:space="preserve">unpublished </w:delText>
        </w:r>
      </w:del>
      <w:ins w:id="1" w:author="Peter Chi" w:date="2025-04-18T13:38:00Z" w16du:dateUtc="2025-04-18T20:38:00Z">
        <w:r w:rsidR="00965F0C">
          <w:rPr>
            <w:sz w:val="24"/>
            <w:szCs w:val="24"/>
          </w:rPr>
          <w:t xml:space="preserve">unrefereed </w:t>
        </w:r>
      </w:ins>
      <w:proofErr w:type="spellStart"/>
      <w:ins w:id="2" w:author="Peter Chi" w:date="2025-04-18T13:36:00Z" w16du:dateUtc="2025-04-18T20:36:00Z">
        <w:r w:rsidR="00965F0C">
          <w:rPr>
            <w:sz w:val="24"/>
            <w:szCs w:val="24"/>
          </w:rPr>
          <w:t>arXiv</w:t>
        </w:r>
        <w:proofErr w:type="spellEnd"/>
        <w:r w:rsidR="00965F0C">
          <w:rPr>
            <w:sz w:val="24"/>
            <w:szCs w:val="24"/>
          </w:rPr>
          <w:t xml:space="preserve"> </w:t>
        </w:r>
      </w:ins>
      <w:r w:rsidR="003C1887">
        <w:rPr>
          <w:sz w:val="24"/>
          <w:szCs w:val="24"/>
        </w:rPr>
        <w:t xml:space="preserve">manuscript </w:t>
      </w:r>
      <w:r w:rsidR="00A957C8">
        <w:rPr>
          <w:sz w:val="24"/>
          <w:szCs w:val="24"/>
        </w:rPr>
        <w:t>(White, 2019). In this manuscript, three probabilistic models are proposed, in order of increasing complexity:</w:t>
      </w:r>
    </w:p>
    <w:p w14:paraId="51D0CF88" w14:textId="35A4C853" w:rsidR="00A957C8" w:rsidRPr="008D3FFF" w:rsidRDefault="00A957C8" w:rsidP="008D3FFF">
      <w:pPr>
        <w:pStyle w:val="ListParagraph"/>
        <w:numPr>
          <w:ilvl w:val="0"/>
          <w:numId w:val="3"/>
        </w:numPr>
        <w:rPr>
          <w:sz w:val="24"/>
          <w:szCs w:val="24"/>
          <w:rPrChange w:id="3" w:author="Peter Chi" w:date="2025-04-15T14:52:00Z" w16du:dateUtc="2025-04-15T21:52:00Z">
            <w:rPr/>
          </w:rPrChange>
        </w:rPr>
      </w:pPr>
      <w:r w:rsidRPr="00A957C8">
        <w:rPr>
          <w:sz w:val="24"/>
          <w:szCs w:val="24"/>
        </w:rPr>
        <w:t xml:space="preserve">Shuffling Process A: </w:t>
      </w:r>
      <w:r>
        <w:rPr>
          <w:sz w:val="24"/>
          <w:szCs w:val="24"/>
        </w:rPr>
        <w:t>C</w:t>
      </w:r>
      <w:r w:rsidRPr="00A957C8">
        <w:rPr>
          <w:sz w:val="24"/>
          <w:szCs w:val="24"/>
        </w:rPr>
        <w:t xml:space="preserve">ards begin by occupying </w:t>
      </w:r>
      <w:del w:id="4" w:author="Peter Chi" w:date="2025-04-15T14:52:00Z" w16du:dateUtc="2025-04-15T21:52:00Z">
        <w:r w:rsidRPr="00A957C8" w:rsidDel="008D3FFF">
          <w:rPr>
            <w:sz w:val="24"/>
            <w:szCs w:val="24"/>
          </w:rPr>
          <w:delText xml:space="preserve">spaces </w:delText>
        </w:r>
      </w:del>
      <w:ins w:id="5" w:author="Peter Chi" w:date="2025-04-15T14:52:00Z" w16du:dateUtc="2025-04-15T21:52:00Z">
        <w:r w:rsidR="008D3FFF">
          <w:rPr>
            <w:sz w:val="24"/>
            <w:szCs w:val="24"/>
          </w:rPr>
          <w:t>positions</w:t>
        </w:r>
        <w:r w:rsidR="008D3FFF" w:rsidRPr="00A957C8">
          <w:rPr>
            <w:sz w:val="24"/>
            <w:szCs w:val="24"/>
          </w:rPr>
          <w:t xml:space="preserve"> </w:t>
        </w:r>
      </w:ins>
      <w:r w:rsidRPr="00A957C8">
        <w:rPr>
          <w:sz w:val="24"/>
          <w:szCs w:val="24"/>
        </w:rPr>
        <w:t xml:space="preserve">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w:t>
      </w:r>
      <w:del w:id="6" w:author="Peter Chi" w:date="2025-04-18T15:10:00Z" w16du:dateUtc="2025-04-18T22:10:00Z">
        <w:r w:rsidDel="0013345B">
          <w:rPr>
            <w:sz w:val="24"/>
            <w:szCs w:val="24"/>
          </w:rPr>
          <w:delText>¼, ¼ and ½</w:delText>
        </w:r>
      </w:del>
      <w:ins w:id="7" w:author="Peter Chi" w:date="2025-04-18T15:10:00Z" w16du:dateUtc="2025-04-18T22:10:00Z">
        <w:r w:rsidR="0013345B">
          <w:rPr>
            <w:sz w:val="24"/>
            <w:szCs w:val="24"/>
          </w:rPr>
          <w:t>0.25, 0.25 and 0.50</w:t>
        </w:r>
      </w:ins>
      <w:r>
        <w:rPr>
          <w:sz w:val="24"/>
          <w:szCs w:val="24"/>
        </w:rPr>
        <w:t xml:space="preserve"> respectively. If a card moves to an occupied position, it is inserted into the pile of cards currently there at a random position. </w:t>
      </w:r>
      <w:ins w:id="8" w:author="Peter Chi" w:date="2025-04-15T14:48:00Z" w16du:dateUtc="2025-04-15T21:48:00Z">
        <w:r w:rsidR="00C63CC1" w:rsidRPr="008D3FFF">
          <w:rPr>
            <w:sz w:val="24"/>
            <w:szCs w:val="24"/>
            <w:rPrChange w:id="9" w:author="Peter Chi" w:date="2025-04-15T14:52:00Z" w16du:dateUtc="2025-04-15T21:52:00Z">
              <w:rPr/>
            </w:rPrChange>
          </w:rPr>
          <w:t>For example</w:t>
        </w:r>
      </w:ins>
      <w:ins w:id="10" w:author="Peter Chi" w:date="2025-04-15T14:49:00Z" w16du:dateUtc="2025-04-15T21:49:00Z">
        <w:r w:rsidR="00C63CC1" w:rsidRPr="008D3FFF">
          <w:rPr>
            <w:sz w:val="24"/>
            <w:szCs w:val="24"/>
            <w:rPrChange w:id="11" w:author="Peter Chi" w:date="2025-04-15T14:52:00Z" w16du:dateUtc="2025-04-15T21:52:00Z">
              <w:rPr/>
            </w:rPrChange>
          </w:rPr>
          <w:t>, suppose</w:t>
        </w:r>
      </w:ins>
      <w:ins w:id="12" w:author="Peter Chi" w:date="2025-04-15T14:50:00Z" w16du:dateUtc="2025-04-15T21:50:00Z">
        <w:r w:rsidR="008D3FFF" w:rsidRPr="008D3FFF">
          <w:rPr>
            <w:sz w:val="24"/>
            <w:szCs w:val="24"/>
            <w:rPrChange w:id="13" w:author="Peter Chi" w:date="2025-04-15T14:52:00Z" w16du:dateUtc="2025-04-15T21:52:00Z">
              <w:rPr/>
            </w:rPrChange>
          </w:rPr>
          <w:t xml:space="preserve"> that</w:t>
        </w:r>
      </w:ins>
      <w:ins w:id="14" w:author="Peter Chi" w:date="2025-04-15T14:49:00Z" w16du:dateUtc="2025-04-15T21:49:00Z">
        <w:r w:rsidR="008D3FFF" w:rsidRPr="008D3FFF">
          <w:rPr>
            <w:sz w:val="24"/>
            <w:szCs w:val="24"/>
            <w:rPrChange w:id="15" w:author="Peter Chi" w:date="2025-04-15T14:52:00Z" w16du:dateUtc="2025-04-15T21:52:00Z">
              <w:rPr/>
            </w:rPrChange>
          </w:rPr>
          <w:t xml:space="preserve"> to start this process,</w:t>
        </w:r>
        <w:r w:rsidR="00C63CC1" w:rsidRPr="008D3FFF">
          <w:rPr>
            <w:sz w:val="24"/>
            <w:szCs w:val="24"/>
            <w:rPrChange w:id="16" w:author="Peter Chi" w:date="2025-04-15T14:52:00Z" w16du:dateUtc="2025-04-15T21:52:00Z">
              <w:rPr/>
            </w:rPrChange>
          </w:rPr>
          <w:t xml:space="preserve"> the card in position 10 moves one space to the right. </w:t>
        </w:r>
        <w:r w:rsidR="008D3FFF" w:rsidRPr="008D3FFF">
          <w:rPr>
            <w:sz w:val="24"/>
            <w:szCs w:val="24"/>
            <w:rPrChange w:id="17" w:author="Peter Chi" w:date="2025-04-15T14:52:00Z" w16du:dateUtc="2025-04-15T21:52:00Z">
              <w:rPr/>
            </w:rPrChange>
          </w:rPr>
          <w:t>The moving card would then join the card already at position 11, and would be placed either above or below that card at random.</w:t>
        </w:r>
      </w:ins>
      <w:ins w:id="18" w:author="Peter Chi" w:date="2025-04-15T14:50:00Z" w16du:dateUtc="2025-04-15T21:50:00Z">
        <w:r w:rsidR="008D3FFF" w:rsidRPr="008D3FFF">
          <w:rPr>
            <w:sz w:val="24"/>
            <w:szCs w:val="24"/>
            <w:rPrChange w:id="19" w:author="Peter Chi" w:date="2025-04-15T14:52:00Z" w16du:dateUtc="2025-04-15T21:52:00Z">
              <w:rPr/>
            </w:rPrChange>
          </w:rPr>
          <w:t xml:space="preserve"> In the next step, another card is chosen at random. If</w:t>
        </w:r>
      </w:ins>
      <w:ins w:id="20" w:author="Peter Chi" w:date="2025-04-15T14:51:00Z" w16du:dateUtc="2025-04-15T21:51:00Z">
        <w:r w:rsidR="008D3FFF" w:rsidRPr="008D3FFF">
          <w:rPr>
            <w:sz w:val="24"/>
            <w:szCs w:val="24"/>
            <w:rPrChange w:id="21" w:author="Peter Chi" w:date="2025-04-15T14:52:00Z" w16du:dateUtc="2025-04-15T21:52:00Z">
              <w:rPr/>
            </w:rPrChange>
          </w:rPr>
          <w:t xml:space="preserve">, for example, the card at position 12 was chosen and then moves one step to the left, it would then be placed in a random spot amongst the two cards currently at position 11. On the other hand, suppose the card at position 9 was chosen and then moves one step </w:t>
        </w:r>
        <w:r w:rsidR="008D3FFF" w:rsidRPr="008D3FFF">
          <w:rPr>
            <w:sz w:val="24"/>
            <w:szCs w:val="24"/>
            <w:rPrChange w:id="22" w:author="Peter Chi" w:date="2025-04-15T14:52:00Z" w16du:dateUtc="2025-04-15T21:52:00Z">
              <w:rPr/>
            </w:rPrChange>
          </w:rPr>
          <w:lastRenderedPageBreak/>
          <w:t xml:space="preserve">to the right. It would then be placed in the empty </w:t>
        </w:r>
      </w:ins>
      <w:ins w:id="23" w:author="Peter Chi" w:date="2025-04-15T14:52:00Z" w16du:dateUtc="2025-04-15T21:52:00Z">
        <w:r w:rsidR="008D3FFF" w:rsidRPr="008D3FFF">
          <w:rPr>
            <w:sz w:val="24"/>
            <w:szCs w:val="24"/>
            <w:rPrChange w:id="24" w:author="Peter Chi" w:date="2025-04-15T14:52:00Z" w16du:dateUtc="2025-04-15T21:52:00Z">
              <w:rPr/>
            </w:rPrChange>
          </w:rPr>
          <w:t>space at position 10.</w:t>
        </w:r>
      </w:ins>
      <w:ins w:id="25" w:author="Peter Chi" w:date="2025-04-15T14:49:00Z" w16du:dateUtc="2025-04-15T21:49:00Z">
        <w:r w:rsidR="00C63CC1" w:rsidRPr="008D3FFF">
          <w:rPr>
            <w:sz w:val="24"/>
            <w:szCs w:val="24"/>
            <w:rPrChange w:id="26" w:author="Peter Chi" w:date="2025-04-15T14:52:00Z" w16du:dateUtc="2025-04-15T21:52:00Z">
              <w:rPr/>
            </w:rPrChange>
          </w:rPr>
          <w:t xml:space="preserve"> </w:t>
        </w:r>
      </w:ins>
      <w:r w:rsidR="001344C7" w:rsidRPr="008D3FFF">
        <w:rPr>
          <w:sz w:val="24"/>
          <w:szCs w:val="24"/>
          <w:rPrChange w:id="27" w:author="Peter Chi" w:date="2025-04-15T14:52:00Z" w16du:dateUtc="2025-04-15T21:52:00Z">
            <w:rPr/>
          </w:rPrChange>
        </w:rPr>
        <w:t>This is repeated</w:t>
      </w:r>
      <w:r w:rsidRPr="008D3FFF">
        <w:rPr>
          <w:sz w:val="24"/>
          <w:szCs w:val="24"/>
          <w:rPrChange w:id="28" w:author="Peter Chi" w:date="2025-04-15T14:52:00Z" w16du:dateUtc="2025-04-15T21:52:00Z">
            <w:rPr/>
          </w:rPrChange>
        </w:rPr>
        <w:t xml:space="preserve"> for some specified number of steps, </w:t>
      </w:r>
      <w:r w:rsidR="001344C7" w:rsidRPr="008D3FFF">
        <w:rPr>
          <w:sz w:val="24"/>
          <w:szCs w:val="24"/>
          <w:rPrChange w:id="29" w:author="Peter Chi" w:date="2025-04-15T14:52:00Z" w16du:dateUtc="2025-04-15T21:52:00Z">
            <w:rPr/>
          </w:rPrChange>
        </w:rPr>
        <w:t xml:space="preserve">and </w:t>
      </w:r>
      <w:r w:rsidRPr="008D3FFF">
        <w:rPr>
          <w:sz w:val="24"/>
          <w:szCs w:val="24"/>
          <w:rPrChange w:id="30" w:author="Peter Chi" w:date="2025-04-15T14:52:00Z" w16du:dateUtc="2025-04-15T21:52:00Z">
            <w:rPr/>
          </w:rPrChange>
        </w:rPr>
        <w:t>then all piles</w:t>
      </w:r>
      <w:r w:rsidR="001344C7" w:rsidRPr="008D3FFF">
        <w:rPr>
          <w:sz w:val="24"/>
          <w:szCs w:val="24"/>
          <w:rPrChange w:id="31" w:author="Peter Chi" w:date="2025-04-15T14:52:00Z" w16du:dateUtc="2025-04-15T21:52:00Z">
            <w:rPr/>
          </w:rPrChange>
        </w:rPr>
        <w:t xml:space="preserve"> are gathered</w:t>
      </w:r>
      <w:r w:rsidRPr="008D3FFF">
        <w:rPr>
          <w:sz w:val="24"/>
          <w:szCs w:val="24"/>
          <w:rPrChange w:id="32" w:author="Peter Chi" w:date="2025-04-15T14:52:00Z" w16du:dateUtc="2025-04-15T21:52:00Z">
            <w:rPr/>
          </w:rPrChange>
        </w:rPr>
        <w:t xml:space="preserve"> together in order.</w:t>
      </w:r>
    </w:p>
    <w:p w14:paraId="793E06D1" w14:textId="77777777" w:rsidR="00A957C8" w:rsidRDefault="00A957C8" w:rsidP="00A957C8">
      <w:pPr>
        <w:pStyle w:val="ListParagraph"/>
        <w:rPr>
          <w:sz w:val="24"/>
          <w:szCs w:val="24"/>
        </w:rPr>
      </w:pPr>
    </w:p>
    <w:p w14:paraId="4E2FEA4A" w14:textId="382256E3" w:rsidR="00A957C8" w:rsidRDefault="00A957C8" w:rsidP="00A957C8">
      <w:pPr>
        <w:pStyle w:val="ListParagraph"/>
        <w:numPr>
          <w:ilvl w:val="0"/>
          <w:numId w:val="3"/>
        </w:numPr>
        <w:rPr>
          <w:sz w:val="24"/>
          <w:szCs w:val="24"/>
        </w:rPr>
      </w:pPr>
      <w:r>
        <w:rPr>
          <w:sz w:val="24"/>
          <w:szCs w:val="24"/>
        </w:rPr>
        <w:t xml:space="preserve">Shuffling Process B: Cards again begin by occupying </w:t>
      </w:r>
      <w:del w:id="33" w:author="Peter Chi" w:date="2025-04-18T14:55:00Z" w16du:dateUtc="2025-04-18T21:55:00Z">
        <w:r w:rsidDel="004D5EAD">
          <w:rPr>
            <w:sz w:val="24"/>
            <w:szCs w:val="24"/>
          </w:rPr>
          <w:delText xml:space="preserve">spaces </w:delText>
        </w:r>
      </w:del>
      <w:ins w:id="34" w:author="Peter Chi" w:date="2025-04-18T14:55:00Z" w16du:dateUtc="2025-04-18T21:55:00Z">
        <w:r w:rsidR="004D5EAD">
          <w:rPr>
            <w:sz w:val="24"/>
            <w:szCs w:val="24"/>
          </w:rPr>
          <w:t xml:space="preserve">positions </w:t>
        </w:r>
      </w:ins>
      <w:r>
        <w:rPr>
          <w:sz w:val="24"/>
          <w:szCs w:val="24"/>
        </w:rPr>
        <w:t xml:space="preserve">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a random number of spaces to the right according to independent geometric random variables, and then every card moves a random number of spaces to the left</w:t>
      </w:r>
      <w:ins w:id="35" w:author="Peter Chi" w:date="2025-04-18T15:08:00Z" w16du:dateUtc="2025-04-18T22:08:00Z">
        <w:r w:rsidR="001D5513">
          <w:rPr>
            <w:sz w:val="24"/>
            <w:szCs w:val="24"/>
          </w:rPr>
          <w:t>, again</w:t>
        </w:r>
      </w:ins>
      <w:r w:rsidR="00D32C55">
        <w:rPr>
          <w:sz w:val="24"/>
          <w:szCs w:val="24"/>
        </w:rPr>
        <w:t xml:space="preserve"> according to </w:t>
      </w:r>
      <w:del w:id="36" w:author="Peter Chi" w:date="2025-04-18T15:08:00Z" w16du:dateUtc="2025-04-18T22:08:00Z">
        <w:r w:rsidR="00D32C55" w:rsidDel="001D5513">
          <w:rPr>
            <w:sz w:val="24"/>
            <w:szCs w:val="24"/>
          </w:rPr>
          <w:delText>the same distribution</w:delText>
        </w:r>
      </w:del>
      <w:ins w:id="37" w:author="Peter Chi" w:date="2025-04-18T15:08:00Z" w16du:dateUtc="2025-04-18T22:08:00Z">
        <w:r w:rsidR="001D5513">
          <w:rPr>
            <w:sz w:val="24"/>
            <w:szCs w:val="24"/>
          </w:rPr>
          <w:t xml:space="preserve">independent geometric random variables. </w:t>
        </w:r>
      </w:ins>
      <w:del w:id="38" w:author="Peter Chi" w:date="2025-04-18T15:02:00Z" w16du:dateUtc="2025-04-18T22:02:00Z">
        <w:r w:rsidR="00D32C55" w:rsidDel="001D5513">
          <w:rPr>
            <w:sz w:val="24"/>
            <w:szCs w:val="24"/>
          </w:rPr>
          <w:delText>.</w:delText>
        </w:r>
      </w:del>
      <w:ins w:id="39" w:author="Peter Chi" w:date="2025-04-18T15:25:00Z" w16du:dateUtc="2025-04-18T22:25:00Z">
        <w:r w:rsidR="00C35DC8">
          <w:rPr>
            <w:sz w:val="24"/>
            <w:szCs w:val="24"/>
          </w:rPr>
          <w:t>[still working</w:t>
        </w:r>
      </w:ins>
      <w:ins w:id="40" w:author="Peter Chi" w:date="2025-04-18T15:26:00Z" w16du:dateUtc="2025-04-18T22:26:00Z">
        <w:r w:rsidR="00C35DC8">
          <w:rPr>
            <w:sz w:val="24"/>
            <w:szCs w:val="24"/>
          </w:rPr>
          <w:t xml:space="preserve"> on this]</w:t>
        </w:r>
      </w:ins>
      <w:del w:id="41" w:author="Peter Chi" w:date="2025-04-18T15:02:00Z" w16du:dateUtc="2025-04-18T22:02:00Z">
        <w:r w:rsidR="00D32C55" w:rsidDel="001D5513">
          <w:rPr>
            <w:sz w:val="24"/>
            <w:szCs w:val="24"/>
          </w:rPr>
          <w:delText xml:space="preserve"> </w:delText>
        </w:r>
      </w:del>
      <w:del w:id="42" w:author="Peter Chi" w:date="2025-04-18T15:00:00Z" w16du:dateUtc="2025-04-18T22:00:00Z">
        <w:r w:rsidR="00D32C55" w:rsidDel="001D5513">
          <w:rPr>
            <w:sz w:val="24"/>
            <w:szCs w:val="24"/>
          </w:rPr>
          <w:delText>When cards enter an occupied position, they are merged with the cards already there by a GSR shuffle.</w:delText>
        </w:r>
      </w:del>
      <w:del w:id="43" w:author="Peter Chi" w:date="2025-04-18T15:02:00Z" w16du:dateUtc="2025-04-18T22:02:00Z">
        <w:r w:rsidR="00D32C55" w:rsidDel="001D5513">
          <w:rPr>
            <w:sz w:val="24"/>
            <w:szCs w:val="24"/>
          </w:rPr>
          <w:delText xml:space="preserve"> </w:delText>
        </w:r>
      </w:del>
      <w:r w:rsidR="00AB0960">
        <w:rPr>
          <w:sz w:val="24"/>
          <w:szCs w:val="24"/>
        </w:rPr>
        <w:t>This is repeated for some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123E7C04"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w:t>
      </w:r>
      <w:ins w:id="44" w:author="Peter Chi" w:date="2025-05-01T13:33:00Z" w16du:dateUtc="2025-05-01T20:33:00Z">
        <w:r w:rsidR="00AD33FA">
          <w:rPr>
            <w:sz w:val="24"/>
            <w:szCs w:val="24"/>
          </w:rPr>
          <w:t xml:space="preserve">the </w:t>
        </w:r>
      </w:ins>
      <w:ins w:id="45" w:author="Peter Chi" w:date="2025-05-01T13:34:00Z" w16du:dateUtc="2025-05-01T20:34:00Z">
        <w:r w:rsidR="00AD33FA">
          <w:rPr>
            <w:i/>
            <w:iCs/>
            <w:sz w:val="24"/>
            <w:szCs w:val="24"/>
          </w:rPr>
          <w:t>n</w:t>
        </w:r>
        <w:r w:rsidR="00AD33FA">
          <w:rPr>
            <w:sz w:val="24"/>
            <w:szCs w:val="24"/>
          </w:rPr>
          <w:t xml:space="preserve"> </w:t>
        </w:r>
      </w:ins>
      <w:r>
        <w:rPr>
          <w:sz w:val="24"/>
          <w:szCs w:val="24"/>
        </w:rPr>
        <w:t xml:space="preserve">cards begin by occupying arbitrary vertices in a </w:t>
      </w:r>
      <w:r>
        <w:rPr>
          <w:i/>
          <w:iCs/>
          <w:sz w:val="24"/>
          <w:szCs w:val="24"/>
        </w:rPr>
        <w:t>d-</w:t>
      </w:r>
      <w:r>
        <w:rPr>
          <w:sz w:val="24"/>
          <w:szCs w:val="24"/>
        </w:rPr>
        <w:t>dimensional grid</w:t>
      </w:r>
      <w:ins w:id="46" w:author="Peter Chi" w:date="2025-05-01T13:33:00Z" w16du:dateUtc="2025-05-01T20:33:00Z">
        <w:r w:rsidR="00AD33FA">
          <w:rPr>
            <w:sz w:val="24"/>
            <w:szCs w:val="24"/>
          </w:rPr>
          <w:t>, with each dimension</w:t>
        </w:r>
      </w:ins>
      <w:ins w:id="47" w:author="Peter Chi" w:date="2025-05-01T13:34:00Z" w16du:dateUtc="2025-05-01T20:34:00Z">
        <w:r w:rsidR="00AD33FA">
          <w:rPr>
            <w:sz w:val="24"/>
            <w:szCs w:val="24"/>
          </w:rPr>
          <w:t xml:space="preserve"> having length </w:t>
        </w:r>
        <w:r w:rsidR="00AD33FA" w:rsidRPr="00AD33FA">
          <w:rPr>
            <w:i/>
            <w:iCs/>
            <w:sz w:val="24"/>
            <w:szCs w:val="24"/>
            <w:rPrChange w:id="48" w:author="Peter Chi" w:date="2025-05-01T13:34:00Z" w16du:dateUtc="2025-05-01T20:34:00Z">
              <w:rPr>
                <w:sz w:val="24"/>
                <w:szCs w:val="24"/>
              </w:rPr>
            </w:rPrChange>
          </w:rPr>
          <w:t>n</w:t>
        </w:r>
      </w:ins>
      <w:r>
        <w:rPr>
          <w:sz w:val="24"/>
          <w:szCs w:val="24"/>
        </w:rPr>
        <w:t xml:space="preserve">. </w:t>
      </w:r>
      <w:ins w:id="49" w:author="Peter Chi" w:date="2025-05-01T13:32:00Z" w16du:dateUtc="2025-05-01T20:32:00Z">
        <w:r w:rsidR="00AD33FA">
          <w:rPr>
            <w:sz w:val="24"/>
            <w:szCs w:val="24"/>
          </w:rPr>
          <w:t xml:space="preserve">For example, suppose that </w:t>
        </w:r>
        <w:r w:rsidR="00AD33FA" w:rsidRPr="00AD33FA">
          <w:rPr>
            <w:i/>
            <w:iCs/>
            <w:sz w:val="24"/>
            <w:szCs w:val="24"/>
            <w:rPrChange w:id="50" w:author="Peter Chi" w:date="2025-05-01T13:32:00Z" w16du:dateUtc="2025-05-01T20:32:00Z">
              <w:rPr>
                <w:sz w:val="24"/>
                <w:szCs w:val="24"/>
              </w:rPr>
            </w:rPrChange>
          </w:rPr>
          <w:t>d=2</w:t>
        </w:r>
      </w:ins>
      <w:ins w:id="51" w:author="Peter Chi" w:date="2025-05-01T13:34:00Z" w16du:dateUtc="2025-05-01T20:34:00Z">
        <w:r w:rsidR="00AD33FA">
          <w:rPr>
            <w:sz w:val="24"/>
            <w:szCs w:val="24"/>
          </w:rPr>
          <w:t xml:space="preserve"> and </w:t>
        </w:r>
        <w:r w:rsidR="00AD33FA">
          <w:rPr>
            <w:i/>
            <w:iCs/>
            <w:sz w:val="24"/>
            <w:szCs w:val="24"/>
          </w:rPr>
          <w:t>n=52</w:t>
        </w:r>
      </w:ins>
      <w:ins w:id="52" w:author="Peter Chi" w:date="2025-05-01T13:32:00Z" w16du:dateUtc="2025-05-01T20:32:00Z">
        <w:r w:rsidR="00AD33FA">
          <w:rPr>
            <w:sz w:val="24"/>
            <w:szCs w:val="24"/>
          </w:rPr>
          <w:t>. Then,</w:t>
        </w:r>
      </w:ins>
      <w:ins w:id="53" w:author="Peter Chi" w:date="2025-05-01T13:34:00Z" w16du:dateUtc="2025-05-01T20:34:00Z">
        <w:r w:rsidR="00AD33FA">
          <w:rPr>
            <w:sz w:val="24"/>
            <w:szCs w:val="24"/>
          </w:rPr>
          <w:t xml:space="preserve"> the grid is of size 52</w:t>
        </w:r>
      </w:ins>
      <w:ins w:id="54" w:author="Peter Chi" w:date="2025-05-01T13:36:00Z" w16du:dateUtc="2025-05-01T20:36:00Z">
        <w:r w:rsidR="00AD33FA">
          <w:rPr>
            <w:sz w:val="24"/>
            <w:szCs w:val="24"/>
          </w:rPr>
          <w:t xml:space="preserve"> </w:t>
        </w:r>
      </w:ins>
      <w:ins w:id="55" w:author="Peter Chi" w:date="2025-05-01T13:34:00Z" w16du:dateUtc="2025-05-01T20:34:00Z">
        <w:r w:rsidR="00AD33FA">
          <w:rPr>
            <w:sz w:val="24"/>
            <w:szCs w:val="24"/>
          </w:rPr>
          <w:t>x</w:t>
        </w:r>
      </w:ins>
      <w:ins w:id="56" w:author="Peter Chi" w:date="2025-05-01T13:36:00Z" w16du:dateUtc="2025-05-01T20:36:00Z">
        <w:r w:rsidR="00AD33FA">
          <w:rPr>
            <w:sz w:val="24"/>
            <w:szCs w:val="24"/>
          </w:rPr>
          <w:t xml:space="preserve"> </w:t>
        </w:r>
      </w:ins>
      <w:ins w:id="57" w:author="Peter Chi" w:date="2025-05-01T13:34:00Z" w16du:dateUtc="2025-05-01T20:34:00Z">
        <w:r w:rsidR="00AD33FA">
          <w:rPr>
            <w:sz w:val="24"/>
            <w:szCs w:val="24"/>
          </w:rPr>
          <w:t>52, with positions that can be inde</w:t>
        </w:r>
      </w:ins>
      <w:ins w:id="58" w:author="Peter Chi" w:date="2025-05-01T13:35:00Z" w16du:dateUtc="2025-05-01T20:35:00Z">
        <w:r w:rsidR="00AD33FA">
          <w:rPr>
            <w:sz w:val="24"/>
            <w:szCs w:val="24"/>
          </w:rPr>
          <w:t>xed</w:t>
        </w:r>
      </w:ins>
      <w:ins w:id="59" w:author="Peter Chi" w:date="2025-05-01T13:32:00Z" w16du:dateUtc="2025-05-01T20:32:00Z">
        <w:r w:rsidR="00AD33FA">
          <w:rPr>
            <w:sz w:val="24"/>
            <w:szCs w:val="24"/>
          </w:rPr>
          <w:t xml:space="preserve"> </w:t>
        </w:r>
      </w:ins>
      <w:ins w:id="60" w:author="Peter Chi" w:date="2025-05-01T13:35:00Z" w16du:dateUtc="2025-05-01T20:35:00Z">
        <w:r w:rsidR="00AD33FA">
          <w:rPr>
            <w:sz w:val="24"/>
            <w:szCs w:val="24"/>
          </w:rPr>
          <w:t>e.g. by their row and column, such as (1,1)</w:t>
        </w:r>
      </w:ins>
      <w:ins w:id="61" w:author="Peter Chi" w:date="2025-05-01T13:36:00Z" w16du:dateUtc="2025-05-01T20:36:00Z">
        <w:r w:rsidR="00AD33FA">
          <w:rPr>
            <w:sz w:val="24"/>
            <w:szCs w:val="24"/>
          </w:rPr>
          <w:t xml:space="preserve"> for the position </w:t>
        </w:r>
      </w:ins>
      <w:ins w:id="62" w:author="Peter Chi" w:date="2025-05-01T13:48:00Z" w16du:dateUtc="2025-05-01T20:48:00Z">
        <w:r w:rsidR="00A8119F">
          <w:rPr>
            <w:sz w:val="24"/>
            <w:szCs w:val="24"/>
          </w:rPr>
          <w:t>that is at the top-left of the grid.</w:t>
        </w:r>
      </w:ins>
      <w:ins w:id="63" w:author="Peter Chi" w:date="2025-05-01T13:32:00Z" w16du:dateUtc="2025-05-01T20:32:00Z">
        <w:r w:rsidR="00AD33FA">
          <w:rPr>
            <w:sz w:val="24"/>
            <w:szCs w:val="24"/>
          </w:rPr>
          <w:t xml:space="preserve"> </w:t>
        </w:r>
      </w:ins>
      <w:r>
        <w:rPr>
          <w:sz w:val="24"/>
          <w:szCs w:val="24"/>
        </w:rPr>
        <w:t xml:space="preserve">At each step, </w:t>
      </w:r>
      <w:del w:id="64" w:author="Peter Chi" w:date="2025-05-01T13:48:00Z" w16du:dateUtc="2025-05-01T20:48:00Z">
        <w:r w:rsidDel="00A8119F">
          <w:rPr>
            <w:sz w:val="24"/>
            <w:szCs w:val="24"/>
          </w:rPr>
          <w:delText xml:space="preserve">choose </w:delText>
        </w:r>
      </w:del>
      <w:r>
        <w:rPr>
          <w:sz w:val="24"/>
          <w:szCs w:val="24"/>
        </w:rPr>
        <w:t>a random card</w:t>
      </w:r>
      <w:ins w:id="65" w:author="Peter Chi" w:date="2025-05-01T13:48:00Z" w16du:dateUtc="2025-05-01T20:48:00Z">
        <w:r w:rsidR="00A8119F">
          <w:rPr>
            <w:sz w:val="24"/>
            <w:szCs w:val="24"/>
          </w:rPr>
          <w:t xml:space="preserve"> is chosen</w:t>
        </w:r>
      </w:ins>
      <w:r>
        <w:rPr>
          <w:sz w:val="24"/>
          <w:szCs w:val="24"/>
        </w:rPr>
        <w:t xml:space="preserve">. With probability </w:t>
      </w:r>
      <w:ins w:id="66" w:author="Peter Chi" w:date="2025-05-01T13:48:00Z" w16du:dateUtc="2025-05-01T20:48:00Z">
        <w:r w:rsidR="00A8119F">
          <w:rPr>
            <w:sz w:val="24"/>
            <w:szCs w:val="24"/>
          </w:rPr>
          <w:t>0.5</w:t>
        </w:r>
      </w:ins>
      <w:del w:id="67" w:author="Peter Chi" w:date="2025-05-01T13:48:00Z" w16du:dateUtc="2025-05-01T20:48:00Z">
        <w:r w:rsidDel="00A8119F">
          <w:rPr>
            <w:sz w:val="24"/>
            <w:szCs w:val="24"/>
          </w:rPr>
          <w:delText>½</w:delText>
        </w:r>
      </w:del>
      <w:r>
        <w:rPr>
          <w:sz w:val="24"/>
          <w:szCs w:val="24"/>
        </w:rPr>
        <w:t>, it remains at its current vertex; otherwise, with equal probability it will move to any neighboring vertex.</w:t>
      </w:r>
      <w:ins w:id="68" w:author="Peter Chi" w:date="2025-05-01T13:48:00Z" w16du:dateUtc="2025-05-01T20:48:00Z">
        <w:r w:rsidR="00A8119F">
          <w:rPr>
            <w:sz w:val="24"/>
            <w:szCs w:val="24"/>
          </w:rPr>
          <w:t xml:space="preserve"> </w:t>
        </w:r>
      </w:ins>
      <w:ins w:id="69" w:author="Peter Chi" w:date="2025-05-02T13:39:00Z" w16du:dateUtc="2025-05-02T20:39:00Z">
        <w:r w:rsidR="008232D4">
          <w:rPr>
            <w:sz w:val="24"/>
            <w:szCs w:val="24"/>
          </w:rPr>
          <w:t>For example, for a card at the (1,1) position, the neighboring vertices are (1,2) and (2,1); f</w:t>
        </w:r>
      </w:ins>
      <w:ins w:id="70" w:author="Peter Chi" w:date="2025-05-01T13:48:00Z" w16du:dateUtc="2025-05-01T20:48:00Z">
        <w:r w:rsidR="00A8119F">
          <w:rPr>
            <w:sz w:val="24"/>
            <w:szCs w:val="24"/>
          </w:rPr>
          <w:t>or a card at the (2,2) positio</w:t>
        </w:r>
      </w:ins>
      <w:ins w:id="71" w:author="Peter Chi" w:date="2025-05-01T13:49:00Z" w16du:dateUtc="2025-05-01T20:49:00Z">
        <w:r w:rsidR="00A8119F">
          <w:rPr>
            <w:sz w:val="24"/>
            <w:szCs w:val="24"/>
          </w:rPr>
          <w:t>n, the neighboring vertices are (2,1), (2,3), (1,2) and (3,2).</w:t>
        </w:r>
      </w:ins>
      <w:r>
        <w:rPr>
          <w:sz w:val="24"/>
          <w:szCs w:val="24"/>
        </w:rPr>
        <w:t xml:space="preserve"> If a card moves to an occupied position, it is merged with the cards already there</w:t>
      </w:r>
      <w:ins w:id="72" w:author="Peter Chi" w:date="2025-05-02T13:40:00Z" w16du:dateUtc="2025-05-02T20:40:00Z">
        <w:r w:rsidR="008232D4">
          <w:rPr>
            <w:sz w:val="24"/>
            <w:szCs w:val="24"/>
          </w:rPr>
          <w:t>, in a random position among those cards.</w:t>
        </w:r>
      </w:ins>
      <w:del w:id="73" w:author="Peter Chi" w:date="2025-05-02T13:40:00Z" w16du:dateUtc="2025-05-02T20:40:00Z">
        <w:r w:rsidDel="008232D4">
          <w:rPr>
            <w:sz w:val="24"/>
            <w:szCs w:val="24"/>
          </w:rPr>
          <w:delText xml:space="preserve"> at a random position</w:delText>
        </w:r>
      </w:del>
      <w:r>
        <w:rPr>
          <w:sz w:val="24"/>
          <w:szCs w:val="24"/>
        </w:rPr>
        <w:t>. This is repeated for some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600810C9" w:rsidR="001344C7" w:rsidRDefault="00AB0960" w:rsidP="001344C7">
      <w:pPr>
        <w:rPr>
          <w:sz w:val="24"/>
          <w:szCs w:val="24"/>
        </w:rPr>
      </w:pPr>
      <w:r>
        <w:rPr>
          <w:sz w:val="24"/>
          <w:szCs w:val="24"/>
        </w:rPr>
        <w:t>By the author’s own admission, each of these are quite crude models of an actual wash shuffle</w:t>
      </w:r>
      <w:r w:rsidR="007F4885">
        <w:rPr>
          <w:sz w:val="24"/>
          <w:szCs w:val="24"/>
        </w:rPr>
        <w:t>, and do not come close to being functionally realistic in terms of what actually happens during a wash shuffle</w:t>
      </w:r>
      <w:r>
        <w:rPr>
          <w:sz w:val="24"/>
          <w:szCs w:val="24"/>
        </w:rPr>
        <w:t xml:space="preserve">. Their purpose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w:t>
      </w:r>
      <w:del w:id="74" w:author="Peter Chi" w:date="2025-05-01T13:42:00Z" w16du:dateUtc="2025-05-01T20:42:00Z">
        <w:r w:rsidR="00F254BF" w:rsidDel="00E0624F">
          <w:rPr>
            <w:sz w:val="24"/>
            <w:szCs w:val="24"/>
          </w:rPr>
          <w:delText xml:space="preserve">simple </w:delText>
        </w:r>
      </w:del>
      <w:r w:rsidR="00F254BF">
        <w:rPr>
          <w:sz w:val="24"/>
          <w:szCs w:val="24"/>
        </w:rPr>
        <w:t>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w:t>
      </w:r>
      <w:ins w:id="75" w:author="Peter Chi" w:date="2025-05-01T14:20:00Z" w16du:dateUtc="2025-05-01T21:20:00Z">
        <w:r w:rsidR="00470492">
          <w:rPr>
            <w:sz w:val="24"/>
            <w:szCs w:val="24"/>
          </w:rPr>
          <w:t xml:space="preserve"> We do, however, consider the above shuffling processes in one set of our simulations</w:t>
        </w:r>
      </w:ins>
      <w:ins w:id="76" w:author="Peter Chi" w:date="2025-05-01T14:21:00Z" w16du:dateUtc="2025-05-01T21:21:00Z">
        <w:r w:rsidR="00470492">
          <w:rPr>
            <w:sz w:val="24"/>
            <w:szCs w:val="24"/>
          </w:rPr>
          <w:t xml:space="preserve"> for the purpose of comparison</w:t>
        </w:r>
      </w:ins>
      <w:ins w:id="77" w:author="Peter Chi" w:date="2025-05-01T14:20:00Z" w16du:dateUtc="2025-05-01T21:20:00Z">
        <w:r w:rsidR="00470492">
          <w:rPr>
            <w:sz w:val="24"/>
            <w:szCs w:val="24"/>
          </w:rPr>
          <w:t xml:space="preserve"> (see Results section)</w:t>
        </w:r>
      </w:ins>
      <w:ins w:id="78" w:author="Peter Chi" w:date="2025-05-01T14:21:00Z" w16du:dateUtc="2025-05-01T21:21:00Z">
        <w:r w:rsidR="00470492">
          <w:rPr>
            <w:sz w:val="24"/>
            <w:szCs w:val="24"/>
          </w:rPr>
          <w:t>.</w:t>
        </w:r>
      </w:ins>
      <w:del w:id="79" w:author="Peter Chi" w:date="2025-05-01T14:21:00Z" w16du:dateUtc="2025-05-01T21:21:00Z">
        <w:r w:rsidR="00AC3273" w:rsidDel="00470492">
          <w:rPr>
            <w:sz w:val="24"/>
            <w:szCs w:val="24"/>
          </w:rPr>
          <w:delText xml:space="preserve"> </w:delText>
        </w:r>
      </w:del>
      <w:del w:id="80" w:author="Peter Chi" w:date="2025-05-01T14:08:00Z" w16du:dateUtc="2025-05-01T21:08:00Z">
        <w:r w:rsidR="00AC3273" w:rsidDel="007E023C">
          <w:rPr>
            <w:sz w:val="24"/>
            <w:szCs w:val="24"/>
          </w:rPr>
          <w:delText>Thus, we will not directly consider any of these models</w:delText>
        </w:r>
        <w:r w:rsidR="007F4885" w:rsidDel="007E023C">
          <w:rPr>
            <w:sz w:val="24"/>
            <w:szCs w:val="24"/>
          </w:rPr>
          <w:delText xml:space="preserve"> described above</w:delText>
        </w:r>
        <w:r w:rsidR="00AC3273" w:rsidDel="007E023C">
          <w:rPr>
            <w:sz w:val="24"/>
            <w:szCs w:val="24"/>
          </w:rPr>
          <w:delText>, and instead formulate our own.</w:delText>
        </w:r>
      </w:del>
    </w:p>
    <w:p w14:paraId="6433A86B" w14:textId="2CD0EB50" w:rsidR="00CB62B1" w:rsidRDefault="00CB62B1" w:rsidP="001344C7">
      <w:pPr>
        <w:rPr>
          <w:sz w:val="24"/>
          <w:szCs w:val="24"/>
        </w:rPr>
      </w:pPr>
    </w:p>
    <w:p w14:paraId="65E018C1" w14:textId="31F41A50" w:rsidR="00CB62B1" w:rsidRDefault="00CB62B1" w:rsidP="00CB62B1">
      <w:pPr>
        <w:jc w:val="center"/>
        <w:rPr>
          <w:sz w:val="24"/>
          <w:szCs w:val="24"/>
        </w:rPr>
      </w:pPr>
      <w:r>
        <w:rPr>
          <w:b/>
          <w:bCs/>
          <w:sz w:val="24"/>
          <w:szCs w:val="24"/>
        </w:rPr>
        <w:t>Methodology</w:t>
      </w:r>
    </w:p>
    <w:p w14:paraId="59EBAB11" w14:textId="0D62C010" w:rsidR="00E1259C" w:rsidRDefault="00356E82" w:rsidP="00E1259C">
      <w:pPr>
        <w:rPr>
          <w:rFonts w:cstheme="minorHAnsi"/>
          <w:i/>
          <w:iCs/>
          <w:sz w:val="24"/>
          <w:szCs w:val="24"/>
        </w:rPr>
      </w:pPr>
      <w:r w:rsidRPr="00E1259C">
        <w:rPr>
          <w:i/>
          <w:iCs/>
          <w:sz w:val="24"/>
          <w:szCs w:val="24"/>
        </w:rPr>
        <w:t xml:space="preserve">Simulating the </w:t>
      </w:r>
      <w:r w:rsidR="00216640" w:rsidRPr="00E1259C">
        <w:rPr>
          <w:i/>
          <w:iCs/>
          <w:sz w:val="24"/>
          <w:szCs w:val="24"/>
        </w:rPr>
        <w:t>Wash Shuffle</w:t>
      </w:r>
      <w:r w:rsidR="00E1259C">
        <w:rPr>
          <w:i/>
          <w:iCs/>
          <w:sz w:val="24"/>
          <w:szCs w:val="24"/>
        </w:rPr>
        <w:t xml:space="preserve">: </w:t>
      </w:r>
      <w:r w:rsidR="00216640" w:rsidRPr="00216640">
        <w:rPr>
          <w:rFonts w:cstheme="minorHAnsi"/>
          <w:i/>
          <w:iCs/>
          <w:sz w:val="24"/>
          <w:szCs w:val="24"/>
        </w:rPr>
        <w:t>Initial setup</w:t>
      </w:r>
    </w:p>
    <w:p w14:paraId="6389304A" w14:textId="61D7B160" w:rsidR="00216640" w:rsidRDefault="00216640" w:rsidP="00216640">
      <w:pPr>
        <w:spacing w:line="276" w:lineRule="auto"/>
        <w:rPr>
          <w:noProof/>
        </w:rPr>
      </w:pPr>
      <w:r w:rsidRPr="00216640">
        <w:rPr>
          <w:rFonts w:cstheme="minorHAnsi"/>
          <w:sz w:val="24"/>
          <w:szCs w:val="24"/>
        </w:rPr>
        <w:lastRenderedPageBreak/>
        <w:tab/>
        <w:t xml:space="preserve">Consider that a dealer’s wash movement initially spreads a single vector of cards into two overlapping circles. These will be </w:t>
      </w:r>
      <w:ins w:id="81" w:author="Peter Chi" w:date="2025-05-01T11:10:00Z" w16du:dateUtc="2025-05-01T18:10:00Z">
        <w:r w:rsidR="00613193">
          <w:rPr>
            <w:rFonts w:cstheme="minorHAnsi"/>
            <w:sz w:val="24"/>
            <w:szCs w:val="24"/>
          </w:rPr>
          <w:t xml:space="preserve">what we call </w:t>
        </w:r>
      </w:ins>
      <w:r w:rsidRPr="00216640">
        <w:rPr>
          <w:rFonts w:cstheme="minorHAnsi"/>
          <w:sz w:val="24"/>
          <w:szCs w:val="24"/>
        </w:rPr>
        <w:t xml:space="preserve">the left and right circles, corresponding to which hand is washing them. </w:t>
      </w:r>
      <w:r w:rsidR="00DD2058">
        <w:rPr>
          <w:rFonts w:cstheme="minorHAnsi"/>
          <w:sz w:val="24"/>
          <w:szCs w:val="24"/>
        </w:rPr>
        <w:t>We observe that, approximately, t</w:t>
      </w:r>
      <w:r w:rsidRPr="00216640">
        <w:rPr>
          <w:rFonts w:cstheme="minorHAnsi"/>
          <w:sz w:val="24"/>
          <w:szCs w:val="24"/>
        </w:rPr>
        <w:t xml:space="preserve">he left hand moves the first quarter of cards upward and then the </w:t>
      </w:r>
      <w:r w:rsidR="00DD2058">
        <w:rPr>
          <w:rFonts w:cstheme="minorHAnsi"/>
          <w:sz w:val="24"/>
          <w:szCs w:val="24"/>
        </w:rPr>
        <w:t>third</w:t>
      </w:r>
      <w:r w:rsidRPr="00216640">
        <w:rPr>
          <w:rFonts w:cstheme="minorHAnsi"/>
          <w:sz w:val="24"/>
          <w:szCs w:val="24"/>
        </w:rPr>
        <w:t xml:space="preserve"> quarter of cards downward, thus completing the left circle. The right hand moves the fourth quarter of cards upward and then the </w:t>
      </w:r>
      <w:r w:rsidR="00DD2058">
        <w:rPr>
          <w:rFonts w:cstheme="minorHAnsi"/>
          <w:sz w:val="24"/>
          <w:szCs w:val="24"/>
        </w:rPr>
        <w:t>second</w:t>
      </w:r>
      <w:r w:rsidRPr="00216640">
        <w:rPr>
          <w:rFonts w:cstheme="minorHAnsi"/>
          <w:sz w:val="24"/>
          <w:szCs w:val="24"/>
        </w:rPr>
        <w:t xml:space="preserve"> quarter of cards downward, thus completing the right circle.</w:t>
      </w:r>
      <w:r w:rsidR="00C60EDF" w:rsidRPr="00C60EDF">
        <w:rPr>
          <w:noProof/>
        </w:rPr>
        <w:t xml:space="preserve"> </w:t>
      </w:r>
    </w:p>
    <w:p w14:paraId="7ED8CBBF" w14:textId="77777777" w:rsidR="00FB452E" w:rsidRDefault="00FB452E" w:rsidP="00216640">
      <w:pPr>
        <w:spacing w:line="276" w:lineRule="auto"/>
        <w:rPr>
          <w:noProof/>
        </w:rPr>
      </w:pPr>
    </w:p>
    <w:p w14:paraId="44CA3629" w14:textId="77777777" w:rsidR="00FB452E" w:rsidRDefault="00FB452E" w:rsidP="00216640">
      <w:pPr>
        <w:spacing w:line="276" w:lineRule="auto"/>
        <w:rPr>
          <w:noProof/>
        </w:rPr>
      </w:pPr>
    </w:p>
    <w:p w14:paraId="5965A9F8" w14:textId="77777777" w:rsidR="00FB452E" w:rsidRDefault="00FB452E" w:rsidP="00216640">
      <w:pPr>
        <w:spacing w:line="276" w:lineRule="auto"/>
        <w:rPr>
          <w:noProof/>
        </w:rPr>
      </w:pPr>
    </w:p>
    <w:p w14:paraId="3E532B46" w14:textId="77777777" w:rsidR="00FB452E" w:rsidRDefault="00FB452E" w:rsidP="00216640">
      <w:pPr>
        <w:spacing w:line="276" w:lineRule="auto"/>
        <w:rPr>
          <w:noProof/>
        </w:rPr>
      </w:pPr>
    </w:p>
    <w:p w14:paraId="526B1F0D" w14:textId="77777777" w:rsidR="00FB452E" w:rsidRDefault="00FB452E" w:rsidP="00216640">
      <w:pPr>
        <w:spacing w:line="276" w:lineRule="auto"/>
        <w:rPr>
          <w:noProof/>
        </w:rPr>
      </w:pPr>
    </w:p>
    <w:p w14:paraId="0FD70CD5" w14:textId="7D195EDE" w:rsidR="00FB452E" w:rsidRDefault="00FB452E" w:rsidP="00216640">
      <w:pPr>
        <w:spacing w:line="276" w:lineRule="auto"/>
        <w:rPr>
          <w:noProof/>
        </w:rPr>
      </w:pPr>
    </w:p>
    <w:p w14:paraId="40EA7C79" w14:textId="0EC8C3BE" w:rsidR="00FB452E" w:rsidRDefault="00A11614" w:rsidP="00216640">
      <w:pPr>
        <w:spacing w:line="276" w:lineRule="auto"/>
        <w:rPr>
          <w:noProof/>
        </w:rPr>
      </w:pPr>
      <w:r>
        <w:rPr>
          <w:noProof/>
        </w:rPr>
        <w:lastRenderedPageBreak/>
        <mc:AlternateContent>
          <mc:Choice Requires="wps">
            <w:drawing>
              <wp:anchor distT="0" distB="0" distL="114300" distR="114300" simplePos="0" relativeHeight="251660288" behindDoc="0" locked="0" layoutInCell="1" allowOverlap="1" wp14:anchorId="470A0E24" wp14:editId="04212099">
                <wp:simplePos x="0" y="0"/>
                <wp:positionH relativeFrom="column">
                  <wp:posOffset>828675</wp:posOffset>
                </wp:positionH>
                <wp:positionV relativeFrom="paragraph">
                  <wp:posOffset>6235700</wp:posOffset>
                </wp:positionV>
                <wp:extent cx="4273550" cy="635"/>
                <wp:effectExtent l="0" t="0" r="0" b="0"/>
                <wp:wrapTopAndBottom/>
                <wp:docPr id="1164259981"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7DDB07E" w14:textId="1DC28019" w:rsidR="00A11614" w:rsidRPr="00707A3F" w:rsidRDefault="00A11614" w:rsidP="00A11614">
                            <w:pPr>
                              <w:pStyle w:val="Caption"/>
                              <w:rPr>
                                <w:rFonts w:cstheme="minorHAnsi"/>
                                <w:noProof/>
                                <w:color w:val="auto"/>
                                <w:kern w:val="0"/>
                                <w14:ligatures w14:val="none"/>
                              </w:rPr>
                            </w:pPr>
                            <w:r w:rsidRPr="00707A3F">
                              <w:rPr>
                                <w:color w:val="auto"/>
                              </w:rPr>
                              <w:t xml:space="preserve">Figure </w:t>
                            </w:r>
                            <w:r w:rsidRPr="00707A3F">
                              <w:rPr>
                                <w:color w:val="auto"/>
                              </w:rPr>
                              <w:fldChar w:fldCharType="begin"/>
                            </w:r>
                            <w:r w:rsidRPr="00707A3F">
                              <w:rPr>
                                <w:color w:val="auto"/>
                              </w:rPr>
                              <w:instrText xml:space="preserve"> SEQ Figure \* ARABIC </w:instrText>
                            </w:r>
                            <w:r w:rsidRPr="00707A3F">
                              <w:rPr>
                                <w:color w:val="auto"/>
                              </w:rPr>
                              <w:fldChar w:fldCharType="separate"/>
                            </w:r>
                            <w:r w:rsidRPr="00707A3F">
                              <w:rPr>
                                <w:noProof/>
                                <w:color w:val="auto"/>
                              </w:rPr>
                              <w:t>1</w:t>
                            </w:r>
                            <w:r w:rsidRPr="00707A3F">
                              <w:rPr>
                                <w:color w:val="auto"/>
                              </w:rPr>
                              <w:fldChar w:fldCharType="end"/>
                            </w:r>
                            <w:r w:rsidR="00707A3F">
                              <w:rPr>
                                <w:color w:val="auto"/>
                              </w:rPr>
                              <w:t>.</w:t>
                            </w:r>
                            <w:r w:rsidR="007917A8">
                              <w:rPr>
                                <w:color w:val="auto"/>
                              </w:rPr>
                              <w:t xml:space="preserve"> </w:t>
                            </w:r>
                            <w:ins w:id="82" w:author="Michael Alexeev" w:date="2024-02-25T17:03:00Z">
                              <w:r w:rsidR="00935B54">
                                <w:rPr>
                                  <w:color w:val="auto"/>
                                </w:rPr>
                                <w:t xml:space="preserve">The initial setup </w:t>
                              </w:r>
                            </w:ins>
                            <w:ins w:id="83" w:author="Michael Alexeev" w:date="2024-02-25T17:04:00Z">
                              <w:r w:rsidR="00935B54">
                                <w:rPr>
                                  <w:color w:val="auto"/>
                                </w:rPr>
                                <w:t xml:space="preserve">of the wash </w:t>
                              </w:r>
                            </w:ins>
                            <w:ins w:id="84" w:author="Michael Alexeev" w:date="2024-02-25T17:05:00Z">
                              <w:r w:rsidR="00236E58">
                                <w:rPr>
                                  <w:color w:val="auto"/>
                                </w:rPr>
                                <w:t>shuffle</w:t>
                              </w:r>
                              <w:r w:rsidR="0014721B">
                                <w:rPr>
                                  <w:color w:val="auto"/>
                                </w:rPr>
                                <w:t xml:space="preserve"> in the top graphic show</w:t>
                              </w:r>
                            </w:ins>
                            <w:ins w:id="85" w:author="Peter Chi" w:date="2025-05-01T11:39:00Z" w16du:dateUtc="2025-05-01T18:39:00Z">
                              <w:r w:rsidR="002F02C3">
                                <w:rPr>
                                  <w:color w:val="auto"/>
                                </w:rPr>
                                <w:t>s</w:t>
                              </w:r>
                            </w:ins>
                            <w:ins w:id="86" w:author="Michael Alexeev" w:date="2024-02-25T17:05:00Z">
                              <w:del w:id="87" w:author="Peter Chi" w:date="2025-05-01T11:39:00Z" w16du:dateUtc="2025-05-01T18:39:00Z">
                                <w:r w:rsidR="0014721B" w:rsidDel="002F02C3">
                                  <w:rPr>
                                    <w:color w:val="auto"/>
                                  </w:rPr>
                                  <w:delText>n</w:delText>
                                </w:r>
                              </w:del>
                              <w:r w:rsidR="0014721B">
                                <w:rPr>
                                  <w:color w:val="auto"/>
                                </w:rPr>
                                <w:t xml:space="preserve"> the card deck spread across from start to end.</w:t>
                              </w:r>
                              <w:r w:rsidR="00CF6409">
                                <w:rPr>
                                  <w:color w:val="auto"/>
                                </w:rPr>
                                <w:t xml:space="preserve"> Notation</w:t>
                              </w:r>
                            </w:ins>
                            <w:ins w:id="88" w:author="Peter Chi" w:date="2025-05-01T11:39:00Z" w16du:dateUtc="2025-05-01T18:39:00Z">
                              <w:r w:rsidR="002F02C3">
                                <w:rPr>
                                  <w:color w:val="auto"/>
                                </w:rPr>
                                <w:t xml:space="preserve"> of</w:t>
                              </w:r>
                            </w:ins>
                            <w:ins w:id="89" w:author="Michael Alexeev" w:date="2024-02-25T17:06:00Z">
                              <w:r w:rsidR="00CF6409">
                                <w:rPr>
                                  <w:color w:val="auto"/>
                                </w:rPr>
                                <w:t xml:space="preserve"> 1A, 1B, 2A, 2B, etc. is given to each section of </w:t>
                              </w:r>
                              <w:r w:rsidR="001043C7">
                                <w:rPr>
                                  <w:color w:val="auto"/>
                                </w:rPr>
                                <w:t>the card deck as a mean</w:t>
                              </w:r>
                            </w:ins>
                            <w:ins w:id="90" w:author="Peter Chi" w:date="2025-05-01T11:10:00Z" w16du:dateUtc="2025-05-01T18:10:00Z">
                              <w:r w:rsidR="00613193">
                                <w:rPr>
                                  <w:color w:val="auto"/>
                                </w:rPr>
                                <w:t>s</w:t>
                              </w:r>
                            </w:ins>
                            <w:ins w:id="91" w:author="Michael Alexeev" w:date="2024-02-25T17:06:00Z">
                              <w:r w:rsidR="001043C7">
                                <w:rPr>
                                  <w:color w:val="auto"/>
                                </w:rPr>
                                <w:t xml:space="preserve"> to keep track of the transformations to follow. </w:t>
                              </w:r>
                              <w:r w:rsidR="001B5176">
                                <w:rPr>
                                  <w:color w:val="auto"/>
                                </w:rPr>
                                <w:t>Once</w:t>
                              </w:r>
                            </w:ins>
                            <w:ins w:id="92" w:author="Michael Alexeev" w:date="2024-02-25T17:07:00Z">
                              <w:r w:rsidR="001B5176">
                                <w:rPr>
                                  <w:color w:val="auto"/>
                                </w:rPr>
                                <w:t xml:space="preserve"> the dealer begins “washing” the deck, it transforms into two overlapping circles</w:t>
                              </w:r>
                              <w:r w:rsidR="00E51418">
                                <w:rPr>
                                  <w:color w:val="auto"/>
                                </w:rPr>
                                <w:t xml:space="preserve">. The second graphic shows this depiction but in a matrix structure. </w:t>
                              </w:r>
                            </w:ins>
                            <w:ins w:id="93" w:author="Michael Alexeev" w:date="2024-02-25T17:08:00Z">
                              <w:r w:rsidR="00EC0A0C">
                                <w:rPr>
                                  <w:color w:val="auto"/>
                                </w:rPr>
                                <w:t>As shown in the third graphic above, w</w:t>
                              </w:r>
                            </w:ins>
                            <w:ins w:id="94" w:author="Michael Alexeev" w:date="2024-02-25T17:07:00Z">
                              <w:r w:rsidR="00E51418">
                                <w:rPr>
                                  <w:color w:val="auto"/>
                                </w:rPr>
                                <w:t>e can tr</w:t>
                              </w:r>
                            </w:ins>
                            <w:ins w:id="95" w:author="Michael Alexeev" w:date="2024-02-25T17:08:00Z">
                              <w:r w:rsidR="00E51418">
                                <w:rPr>
                                  <w:color w:val="auto"/>
                                </w:rPr>
                                <w:t>ansform the</w:t>
                              </w:r>
                              <w:r w:rsidR="00EC0A0C">
                                <w:rPr>
                                  <w:color w:val="auto"/>
                                </w:rPr>
                                <w:t xml:space="preserve"> card deck into two separate vectors. This allows for ease of implementation into code</w:t>
                              </w:r>
                              <w:r w:rsidR="00F97389">
                                <w:rPr>
                                  <w:color w:val="auto"/>
                                </w:rPr>
                                <w:t xml:space="preserve"> </w:t>
                              </w:r>
                            </w:ins>
                            <w:ins w:id="96" w:author="Michael Alexeev" w:date="2024-02-25T17:09:00Z">
                              <w:r w:rsidR="00F97389">
                                <w:rPr>
                                  <w:color w:val="auto"/>
                                </w:rPr>
                                <w:t>while allowing for the randomized switching of cards from one side to the other.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0A0E24" id="_x0000_t202" coordsize="21600,21600" o:spt="202" path="m,l,21600r21600,l21600,xe">
                <v:stroke joinstyle="miter"/>
                <v:path gradientshapeok="t" o:connecttype="rect"/>
              </v:shapetype>
              <v:shape id="Text Box 1" o:spid="_x0000_s1026" type="#_x0000_t202" style="position:absolute;margin-left:65.25pt;margin-top:491pt;width:33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" stroked="f">
                <v:textbox style="mso-fit-shape-to-text:t" inset="0,0,0,0">
                  <w:txbxContent>
                    <w:p w14:paraId="77DDB07E" w14:textId="1DC28019" w:rsidR="00A11614" w:rsidRPr="00707A3F" w:rsidRDefault="00A11614" w:rsidP="00A11614">
                      <w:pPr>
                        <w:pStyle w:val="Caption"/>
                        <w:rPr>
                          <w:rFonts w:cstheme="minorHAnsi"/>
                          <w:noProof/>
                          <w:color w:val="auto"/>
                          <w:kern w:val="0"/>
                          <w14:ligatures w14:val="none"/>
                        </w:rPr>
                      </w:pPr>
                      <w:r w:rsidRPr="00707A3F">
                        <w:rPr>
                          <w:color w:val="auto"/>
                        </w:rPr>
                        <w:t xml:space="preserve">Figure </w:t>
                      </w:r>
                      <w:r w:rsidRPr="00707A3F">
                        <w:rPr>
                          <w:color w:val="auto"/>
                        </w:rPr>
                        <w:fldChar w:fldCharType="begin"/>
                      </w:r>
                      <w:r w:rsidRPr="00707A3F">
                        <w:rPr>
                          <w:color w:val="auto"/>
                        </w:rPr>
                        <w:instrText xml:space="preserve"> SEQ Figure \* ARABIC </w:instrText>
                      </w:r>
                      <w:r w:rsidRPr="00707A3F">
                        <w:rPr>
                          <w:color w:val="auto"/>
                        </w:rPr>
                        <w:fldChar w:fldCharType="separate"/>
                      </w:r>
                      <w:r w:rsidRPr="00707A3F">
                        <w:rPr>
                          <w:noProof/>
                          <w:color w:val="auto"/>
                        </w:rPr>
                        <w:t>1</w:t>
                      </w:r>
                      <w:r w:rsidRPr="00707A3F">
                        <w:rPr>
                          <w:color w:val="auto"/>
                        </w:rPr>
                        <w:fldChar w:fldCharType="end"/>
                      </w:r>
                      <w:r w:rsidR="00707A3F">
                        <w:rPr>
                          <w:color w:val="auto"/>
                        </w:rPr>
                        <w:t>.</w:t>
                      </w:r>
                      <w:r w:rsidR="007917A8">
                        <w:rPr>
                          <w:color w:val="auto"/>
                        </w:rPr>
                        <w:t xml:space="preserve"> </w:t>
                      </w:r>
                      <w:ins w:id="97" w:author="Michael Alexeev" w:date="2024-02-25T17:03:00Z">
                        <w:r w:rsidR="00935B54">
                          <w:rPr>
                            <w:color w:val="auto"/>
                          </w:rPr>
                          <w:t xml:space="preserve">The initial setup </w:t>
                        </w:r>
                      </w:ins>
                      <w:ins w:id="98" w:author="Michael Alexeev" w:date="2024-02-25T17:04:00Z">
                        <w:r w:rsidR="00935B54">
                          <w:rPr>
                            <w:color w:val="auto"/>
                          </w:rPr>
                          <w:t xml:space="preserve">of the wash </w:t>
                        </w:r>
                      </w:ins>
                      <w:ins w:id="99" w:author="Michael Alexeev" w:date="2024-02-25T17:05:00Z">
                        <w:r w:rsidR="00236E58">
                          <w:rPr>
                            <w:color w:val="auto"/>
                          </w:rPr>
                          <w:t>shuffle</w:t>
                        </w:r>
                        <w:r w:rsidR="0014721B">
                          <w:rPr>
                            <w:color w:val="auto"/>
                          </w:rPr>
                          <w:t xml:space="preserve"> in the top graphic show</w:t>
                        </w:r>
                      </w:ins>
                      <w:ins w:id="100" w:author="Peter Chi" w:date="2025-05-01T11:39:00Z" w16du:dateUtc="2025-05-01T18:39:00Z">
                        <w:r w:rsidR="002F02C3">
                          <w:rPr>
                            <w:color w:val="auto"/>
                          </w:rPr>
                          <w:t>s</w:t>
                        </w:r>
                      </w:ins>
                      <w:ins w:id="101" w:author="Michael Alexeev" w:date="2024-02-25T17:05:00Z">
                        <w:del w:id="102" w:author="Peter Chi" w:date="2025-05-01T11:39:00Z" w16du:dateUtc="2025-05-01T18:39:00Z">
                          <w:r w:rsidR="0014721B" w:rsidDel="002F02C3">
                            <w:rPr>
                              <w:color w:val="auto"/>
                            </w:rPr>
                            <w:delText>n</w:delText>
                          </w:r>
                        </w:del>
                        <w:r w:rsidR="0014721B">
                          <w:rPr>
                            <w:color w:val="auto"/>
                          </w:rPr>
                          <w:t xml:space="preserve"> the card deck spread across from start to end.</w:t>
                        </w:r>
                        <w:r w:rsidR="00CF6409">
                          <w:rPr>
                            <w:color w:val="auto"/>
                          </w:rPr>
                          <w:t xml:space="preserve"> Notation</w:t>
                        </w:r>
                      </w:ins>
                      <w:ins w:id="103" w:author="Peter Chi" w:date="2025-05-01T11:39:00Z" w16du:dateUtc="2025-05-01T18:39:00Z">
                        <w:r w:rsidR="002F02C3">
                          <w:rPr>
                            <w:color w:val="auto"/>
                          </w:rPr>
                          <w:t xml:space="preserve"> of</w:t>
                        </w:r>
                      </w:ins>
                      <w:ins w:id="104" w:author="Michael Alexeev" w:date="2024-02-25T17:06:00Z">
                        <w:r w:rsidR="00CF6409">
                          <w:rPr>
                            <w:color w:val="auto"/>
                          </w:rPr>
                          <w:t xml:space="preserve"> 1A, 1B, 2A, 2B, etc. is given to each section of </w:t>
                        </w:r>
                        <w:r w:rsidR="001043C7">
                          <w:rPr>
                            <w:color w:val="auto"/>
                          </w:rPr>
                          <w:t>the card deck as a mean</w:t>
                        </w:r>
                      </w:ins>
                      <w:ins w:id="105" w:author="Peter Chi" w:date="2025-05-01T11:10:00Z" w16du:dateUtc="2025-05-01T18:10:00Z">
                        <w:r w:rsidR="00613193">
                          <w:rPr>
                            <w:color w:val="auto"/>
                          </w:rPr>
                          <w:t>s</w:t>
                        </w:r>
                      </w:ins>
                      <w:ins w:id="106" w:author="Michael Alexeev" w:date="2024-02-25T17:06:00Z">
                        <w:r w:rsidR="001043C7">
                          <w:rPr>
                            <w:color w:val="auto"/>
                          </w:rPr>
                          <w:t xml:space="preserve"> to keep track of the transformations to follow. </w:t>
                        </w:r>
                        <w:r w:rsidR="001B5176">
                          <w:rPr>
                            <w:color w:val="auto"/>
                          </w:rPr>
                          <w:t>Once</w:t>
                        </w:r>
                      </w:ins>
                      <w:ins w:id="107" w:author="Michael Alexeev" w:date="2024-02-25T17:07:00Z">
                        <w:r w:rsidR="001B5176">
                          <w:rPr>
                            <w:color w:val="auto"/>
                          </w:rPr>
                          <w:t xml:space="preserve"> the dealer begins “washing” the deck, it transforms into two overlapping circles</w:t>
                        </w:r>
                        <w:r w:rsidR="00E51418">
                          <w:rPr>
                            <w:color w:val="auto"/>
                          </w:rPr>
                          <w:t xml:space="preserve">. The second graphic shows this depiction but in a matrix structure. </w:t>
                        </w:r>
                      </w:ins>
                      <w:ins w:id="108" w:author="Michael Alexeev" w:date="2024-02-25T17:08:00Z">
                        <w:r w:rsidR="00EC0A0C">
                          <w:rPr>
                            <w:color w:val="auto"/>
                          </w:rPr>
                          <w:t>As shown in the third graphic above, w</w:t>
                        </w:r>
                      </w:ins>
                      <w:ins w:id="109" w:author="Michael Alexeev" w:date="2024-02-25T17:07:00Z">
                        <w:r w:rsidR="00E51418">
                          <w:rPr>
                            <w:color w:val="auto"/>
                          </w:rPr>
                          <w:t>e can tr</w:t>
                        </w:r>
                      </w:ins>
                      <w:ins w:id="110" w:author="Michael Alexeev" w:date="2024-02-25T17:08:00Z">
                        <w:r w:rsidR="00E51418">
                          <w:rPr>
                            <w:color w:val="auto"/>
                          </w:rPr>
                          <w:t>ansform the</w:t>
                        </w:r>
                        <w:r w:rsidR="00EC0A0C">
                          <w:rPr>
                            <w:color w:val="auto"/>
                          </w:rPr>
                          <w:t xml:space="preserve"> card deck into two separate vectors. This allows for ease of implementation into code</w:t>
                        </w:r>
                        <w:r w:rsidR="00F97389">
                          <w:rPr>
                            <w:color w:val="auto"/>
                          </w:rPr>
                          <w:t xml:space="preserve"> </w:t>
                        </w:r>
                      </w:ins>
                      <w:ins w:id="111" w:author="Michael Alexeev" w:date="2024-02-25T17:09:00Z">
                        <w:r w:rsidR="00F97389">
                          <w:rPr>
                            <w:color w:val="auto"/>
                          </w:rPr>
                          <w:t>while allowing for the randomized switching of cards from one side to the other.</w:t>
                        </w:r>
                      </w:ins>
                    </w:p>
                  </w:txbxContent>
                </v:textbox>
                <w10:wrap type="topAndBottom"/>
              </v:shape>
            </w:pict>
          </mc:Fallback>
        </mc:AlternateContent>
      </w:r>
      <w:r w:rsidR="00500F74">
        <w:rPr>
          <w:rFonts w:cstheme="minorHAnsi"/>
          <w:noProof/>
        </w:rPr>
        <mc:AlternateContent>
          <mc:Choice Requires="wpg">
            <w:drawing>
              <wp:anchor distT="0" distB="0" distL="114300" distR="114300" simplePos="0" relativeHeight="251658240" behindDoc="0" locked="0" layoutInCell="1" allowOverlap="1" wp14:anchorId="7BC92212" wp14:editId="3631F1C9">
                <wp:simplePos x="0" y="0"/>
                <wp:positionH relativeFrom="margin">
                  <wp:align>center</wp:align>
                </wp:positionH>
                <wp:positionV relativeFrom="paragraph">
                  <wp:posOffset>0</wp:posOffset>
                </wp:positionV>
                <wp:extent cx="4273550" cy="6178550"/>
                <wp:effectExtent l="0" t="0" r="12700" b="31750"/>
                <wp:wrapTopAndBottom/>
                <wp:docPr id="421260911" name="Group 15"/>
                <wp:cNvGraphicFramePr/>
                <a:graphic xmlns:a="http://schemas.openxmlformats.org/drawingml/2006/main">
                  <a:graphicData uri="http://schemas.microsoft.com/office/word/2010/wordprocessingGroup">
                    <wpg:wgp>
                      <wpg:cNvGrpSpPr/>
                      <wpg:grpSpPr>
                        <a:xfrm>
                          <a:off x="0" y="0"/>
                          <a:ext cx="4273550" cy="6178550"/>
                          <a:chOff x="0" y="0"/>
                          <a:chExt cx="4273550" cy="6178570"/>
                        </a:xfrm>
                      </wpg:grpSpPr>
                      <wpg:grpSp>
                        <wpg:cNvPr id="1692817794" name="Group 2"/>
                        <wpg:cNvGrpSpPr/>
                        <wpg:grpSpPr>
                          <a:xfrm>
                            <a:off x="0" y="0"/>
                            <a:ext cx="4273550" cy="3986659"/>
                            <a:chOff x="0" y="1"/>
                            <a:chExt cx="4273550" cy="3986658"/>
                          </a:xfrm>
                        </wpg:grpSpPr>
                        <wpg:grpSp>
                          <wpg:cNvPr id="1325892378" name="Group 26"/>
                          <wpg:cNvGrpSpPr/>
                          <wpg:grpSpPr>
                            <a:xfrm>
                              <a:off x="0" y="1"/>
                              <a:ext cx="4273550" cy="1810328"/>
                              <a:chOff x="0" y="1"/>
                              <a:chExt cx="4572000" cy="1925636"/>
                            </a:xfrm>
                          </wpg:grpSpPr>
                          <wpg:grpSp>
                            <wpg:cNvPr id="136013336" name="Group 17"/>
                            <wpg:cNvGrpSpPr/>
                            <wpg:grpSpPr>
                              <a:xfrm>
                                <a:off x="0" y="1"/>
                                <a:ext cx="4572000" cy="1231899"/>
                                <a:chOff x="0" y="1"/>
                                <a:chExt cx="4572000" cy="1231899"/>
                              </a:xfrm>
                            </wpg:grpSpPr>
                            <wpg:grpSp>
                              <wpg:cNvPr id="1858594145" name="Group 15"/>
                              <wpg:cNvGrpSpPr/>
                              <wpg:grpSpPr>
                                <a:xfrm>
                                  <a:off x="0" y="1"/>
                                  <a:ext cx="4572000" cy="1231899"/>
                                  <a:chOff x="0" y="1"/>
                                  <a:chExt cx="4572000" cy="1231899"/>
                                </a:xfrm>
                              </wpg:grpSpPr>
                              <wpg:grpSp>
                                <wpg:cNvPr id="830723019" name="Group 12"/>
                                <wpg:cNvGrpSpPr/>
                                <wpg:grpSpPr>
                                  <a:xfrm>
                                    <a:off x="539750" y="1"/>
                                    <a:ext cx="2286000" cy="914399"/>
                                    <a:chOff x="0" y="1"/>
                                    <a:chExt cx="3429000" cy="920749"/>
                                  </a:xfrm>
                                </wpg:grpSpPr>
                                <wpg:grpSp>
                                  <wpg:cNvPr id="125388488" name="Group 10"/>
                                  <wpg:cNvGrpSpPr/>
                                  <wpg:grpSpPr>
                                    <a:xfrm>
                                      <a:off x="0" y="1"/>
                                      <a:ext cx="3429000" cy="920749"/>
                                      <a:chOff x="0" y="1"/>
                                      <a:chExt cx="3429000" cy="920749"/>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1"/>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4D777E14" w:rsidR="00216640" w:rsidRDefault="00216640" w:rsidP="00216640">
                                      <w:pPr>
                                        <w:jc w:val="center"/>
                                      </w:pPr>
                                      <w:r>
                                        <w:t>2</w:t>
                                      </w:r>
                                      <w:ins w:id="112" w:author="Peter Chi" w:date="2025-05-23T09:36:00Z" w16du:dateUtc="2025-05-23T16:36:00Z">
                                        <w:r w:rsidR="00D649CC">
                                          <w:t>B</w:t>
                                        </w:r>
                                      </w:ins>
                                      <w:del w:id="113" w:author="Peter Chi" w:date="2025-05-23T09:36:00Z" w16du:dateUtc="2025-05-23T16:36:00Z">
                                        <w:r w:rsidDel="00D649CC">
                                          <w:delText>A</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480213F4" w:rsidR="00216640" w:rsidRDefault="00216640" w:rsidP="00216640">
                                      <w:pPr>
                                        <w:jc w:val="center"/>
                                      </w:pPr>
                                      <w:r>
                                        <w:t>2</w:t>
                                      </w:r>
                                      <w:ins w:id="114" w:author="Peter Chi" w:date="2025-05-23T09:36:00Z" w16du:dateUtc="2025-05-23T16:36:00Z">
                                        <w:r w:rsidR="00D649CC">
                                          <w:t>A</w:t>
                                        </w:r>
                                      </w:ins>
                                      <w:del w:id="115" w:author="Peter Chi" w:date="2025-05-23T09:36:00Z" w16du:dateUtc="2025-05-23T16:36:00Z">
                                        <w:r w:rsidDel="00D649CC">
                                          <w:delText>B</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06264E7E" w:rsidR="00216640" w:rsidRDefault="00216640" w:rsidP="00216640">
                                      <w:pPr>
                                        <w:jc w:val="center"/>
                                      </w:pPr>
                                      <w:r>
                                        <w:t>3</w:t>
                                      </w:r>
                                      <w:ins w:id="116" w:author="Peter Chi" w:date="2025-05-23T09:32:00Z" w16du:dateUtc="2025-05-23T16:32:00Z">
                                        <w:r w:rsidR="00E21BF9">
                                          <w:t>A</w:t>
                                        </w:r>
                                      </w:ins>
                                      <w:del w:id="117" w:author="Peter Chi" w:date="2025-05-23T09:32:00Z" w16du:dateUtc="2025-05-23T16:32:00Z">
                                        <w:r w:rsidDel="00E21BF9">
                                          <w:delText>B</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2BD2A3E0" w:rsidR="00216640" w:rsidRDefault="00216640" w:rsidP="00216640">
                                      <w:pPr>
                                        <w:jc w:val="center"/>
                                      </w:pPr>
                                      <w:r>
                                        <w:t>3</w:t>
                                      </w:r>
                                      <w:ins w:id="118" w:author="Peter Chi" w:date="2025-05-23T09:32:00Z" w16du:dateUtc="2025-05-23T16:32:00Z">
                                        <w:r w:rsidR="00E21BF9">
                                          <w:t>B</w:t>
                                        </w:r>
                                      </w:ins>
                                      <w:del w:id="119" w:author="Peter Chi" w:date="2025-05-23T09:32:00Z" w16du:dateUtc="2025-05-23T16:32:00Z">
                                        <w:r w:rsidDel="00E21BF9">
                                          <w:delText>A</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51665764" name="Group 14"/>
                        <wpg:cNvGrpSpPr/>
                        <wpg:grpSpPr>
                          <a:xfrm>
                            <a:off x="811033" y="4850296"/>
                            <a:ext cx="2634391" cy="1328274"/>
                            <a:chOff x="0" y="0"/>
                            <a:chExt cx="2634391" cy="1328274"/>
                          </a:xfrm>
                        </wpg:grpSpPr>
                        <wpg:grpSp>
                          <wpg:cNvPr id="1223993072" name="Group 10"/>
                          <wpg:cNvGrpSpPr/>
                          <wpg:grpSpPr>
                            <a:xfrm>
                              <a:off x="0" y="0"/>
                              <a:ext cx="2634391" cy="1328274"/>
                              <a:chOff x="0" y="0"/>
                              <a:chExt cx="2634391" cy="1328274"/>
                            </a:xfrm>
                          </wpg:grpSpPr>
                          <wpg:grpSp>
                            <wpg:cNvPr id="52848170" name="Group 9"/>
                            <wpg:cNvGrpSpPr/>
                            <wpg:grpSpPr>
                              <a:xfrm>
                                <a:off x="0" y="0"/>
                                <a:ext cx="2614295" cy="559575"/>
                                <a:chOff x="0" y="0"/>
                                <a:chExt cx="2614295" cy="559575"/>
                              </a:xfrm>
                            </wpg:grpSpPr>
                            <wpg:grpSp>
                              <wpg:cNvPr id="1823410304" name="Group 3"/>
                              <wpg:cNvGrpSpPr/>
                              <wpg:grpSpPr>
                                <a:xfrm>
                                  <a:off x="226088" y="216040"/>
                                  <a:ext cx="2170430" cy="343535"/>
                                  <a:chOff x="0" y="0"/>
                                  <a:chExt cx="2170457" cy="343814"/>
                                </a:xfrm>
                              </wpg:grpSpPr>
                              <wpg:grpSp>
                                <wpg:cNvPr id="802815286" name="Group 2"/>
                                <wpg:cNvGrpSpPr/>
                                <wpg:grpSpPr>
                                  <a:xfrm>
                                    <a:off x="0" y="0"/>
                                    <a:ext cx="1080492" cy="343814"/>
                                    <a:chOff x="0" y="0"/>
                                    <a:chExt cx="1080492" cy="343814"/>
                                  </a:xfrm>
                                </wpg:grpSpPr>
                                <wps:wsp>
                                  <wps:cNvPr id="1517813319"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519796"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0894844" name="Group 2"/>
                                <wpg:cNvGrpSpPr/>
                                <wpg:grpSpPr>
                                  <a:xfrm>
                                    <a:off x="1089965" y="0"/>
                                    <a:ext cx="1080492" cy="343814"/>
                                    <a:chOff x="0" y="0"/>
                                    <a:chExt cx="1080492" cy="343814"/>
                                  </a:xfrm>
                                </wpg:grpSpPr>
                                <wps:wsp>
                                  <wps:cNvPr id="2062135917"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887579"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0592585" name="Group 8"/>
                              <wpg:cNvGrpSpPr/>
                              <wpg:grpSpPr>
                                <a:xfrm>
                                  <a:off x="0" y="0"/>
                                  <a:ext cx="2614295" cy="429037"/>
                                  <a:chOff x="0" y="0"/>
                                  <a:chExt cx="2614295" cy="429037"/>
                                </a:xfrm>
                              </wpg:grpSpPr>
                              <wps:wsp>
                                <wps:cNvPr id="1278214170" name="Straight Connector 4"/>
                                <wps:cNvCnPr/>
                                <wps:spPr>
                                  <a:xfrm flipH="1">
                                    <a:off x="2401556" y="422031"/>
                                    <a:ext cx="210399"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348715082" name="Straight Connector 4"/>
                                <wps:cNvCnPr/>
                                <wps:spPr>
                                  <a:xfrm flipH="1" flipV="1">
                                    <a:off x="10048" y="0"/>
                                    <a:ext cx="0" cy="40894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68843626" name="Straight Connector 4"/>
                                <wps:cNvCnPr/>
                                <wps:spPr>
                                  <a:xfrm flipH="1" flipV="1">
                                    <a:off x="0" y="5024"/>
                                    <a:ext cx="2614295" cy="1397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083603391" name="Straight Connector 4"/>
                                <wps:cNvCnPr/>
                                <wps:spPr>
                                  <a:xfrm flipH="1" flipV="1">
                                    <a:off x="2612571" y="20097"/>
                                    <a:ext cx="0" cy="40894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712940738" name="Straight Arrow Connector 7"/>
                                <wps:cNvCnPr/>
                                <wps:spPr>
                                  <a:xfrm>
                                    <a:off x="10048" y="402771"/>
                                    <a:ext cx="216365" cy="0"/>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803131106" name="Group 9"/>
                            <wpg:cNvGrpSpPr/>
                            <wpg:grpSpPr>
                              <a:xfrm rot="10800000">
                                <a:off x="20096" y="768699"/>
                                <a:ext cx="2614295" cy="559575"/>
                                <a:chOff x="0" y="0"/>
                                <a:chExt cx="2614295" cy="559575"/>
                              </a:xfrm>
                            </wpg:grpSpPr>
                            <wpg:grpSp>
                              <wpg:cNvPr id="759151758" name="Group 3"/>
                              <wpg:cNvGrpSpPr/>
                              <wpg:grpSpPr>
                                <a:xfrm>
                                  <a:off x="226088" y="216040"/>
                                  <a:ext cx="2170430" cy="343535"/>
                                  <a:chOff x="0" y="0"/>
                                  <a:chExt cx="2170457" cy="343814"/>
                                </a:xfrm>
                              </wpg:grpSpPr>
                              <wpg:grpSp>
                                <wpg:cNvPr id="807138161" name="Group 2"/>
                                <wpg:cNvGrpSpPr/>
                                <wpg:grpSpPr>
                                  <a:xfrm>
                                    <a:off x="0" y="0"/>
                                    <a:ext cx="1080492" cy="343814"/>
                                    <a:chOff x="0" y="0"/>
                                    <a:chExt cx="1080492" cy="343814"/>
                                  </a:xfrm>
                                </wpg:grpSpPr>
                                <wps:wsp>
                                  <wps:cNvPr id="793977878"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486004"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5033524" name="Group 2"/>
                                <wpg:cNvGrpSpPr/>
                                <wpg:grpSpPr>
                                  <a:xfrm>
                                    <a:off x="1089965" y="0"/>
                                    <a:ext cx="1080492" cy="343814"/>
                                    <a:chOff x="0" y="0"/>
                                    <a:chExt cx="1080492" cy="343814"/>
                                  </a:xfrm>
                                </wpg:grpSpPr>
                                <wps:wsp>
                                  <wps:cNvPr id="1444647759"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961392"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06095953" name="Group 8"/>
                              <wpg:cNvGrpSpPr/>
                              <wpg:grpSpPr>
                                <a:xfrm>
                                  <a:off x="0" y="0"/>
                                  <a:ext cx="2614295" cy="429037"/>
                                  <a:chOff x="0" y="0"/>
                                  <a:chExt cx="2614295" cy="429037"/>
                                </a:xfrm>
                              </wpg:grpSpPr>
                              <wps:wsp>
                                <wps:cNvPr id="1637119189" name="Straight Connector 4"/>
                                <wps:cNvCnPr/>
                                <wps:spPr>
                                  <a:xfrm flipH="1">
                                    <a:off x="2401556" y="422031"/>
                                    <a:ext cx="210399"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45336195" name="Straight Connector 4"/>
                                <wps:cNvCnPr/>
                                <wps:spPr>
                                  <a:xfrm flipH="1" flipV="1">
                                    <a:off x="10048" y="0"/>
                                    <a:ext cx="0" cy="40894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08233131" name="Straight Connector 4"/>
                                <wps:cNvCnPr/>
                                <wps:spPr>
                                  <a:xfrm flipH="1" flipV="1">
                                    <a:off x="0" y="5024"/>
                                    <a:ext cx="2614295" cy="139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60034367" name="Straight Connector 4"/>
                                <wps:cNvCnPr/>
                                <wps:spPr>
                                  <a:xfrm flipH="1" flipV="1">
                                    <a:off x="2612571" y="20097"/>
                                    <a:ext cx="0" cy="40894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3644007" name="Straight Arrow Connector 7"/>
                                <wps:cNvCnPr/>
                                <wps:spPr>
                                  <a:xfrm>
                                    <a:off x="10048" y="402771"/>
                                    <a:ext cx="216365"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943389850" name="Group 13"/>
                          <wpg:cNvGrpSpPr/>
                          <wpg:grpSpPr>
                            <a:xfrm>
                              <a:off x="231112" y="241161"/>
                              <a:ext cx="2138801" cy="832283"/>
                              <a:chOff x="0" y="0"/>
                              <a:chExt cx="2138801" cy="832283"/>
                            </a:xfrm>
                          </wpg:grpSpPr>
                          <wpg:grpSp>
                            <wpg:cNvPr id="1218481319" name="Group 12"/>
                            <wpg:cNvGrpSpPr/>
                            <wpg:grpSpPr>
                              <a:xfrm>
                                <a:off x="0" y="0"/>
                                <a:ext cx="2123728" cy="279624"/>
                                <a:chOff x="0" y="0"/>
                                <a:chExt cx="2123728" cy="279624"/>
                              </a:xfrm>
                            </wpg:grpSpPr>
                            <wps:wsp>
                              <wps:cNvPr id="494431252" name="Text Box 27"/>
                              <wps:cNvSpPr txBox="1"/>
                              <wps:spPr>
                                <a:xfrm>
                                  <a:off x="0" y="5024"/>
                                  <a:ext cx="350194" cy="274600"/>
                                </a:xfrm>
                                <a:prstGeom prst="rect">
                                  <a:avLst/>
                                </a:prstGeom>
                                <a:noFill/>
                                <a:ln w="6350">
                                  <a:noFill/>
                                </a:ln>
                              </wps:spPr>
                              <wps:txbx>
                                <w:txbxContent>
                                  <w:p w14:paraId="75C14278" w14:textId="6E28CC3F" w:rsidR="006059F5" w:rsidRDefault="006059F5" w:rsidP="006059F5">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0680105" name="Text Box 27"/>
                              <wps:cNvSpPr txBox="1"/>
                              <wps:spPr>
                                <a:xfrm>
                                  <a:off x="688312" y="0"/>
                                  <a:ext cx="350194" cy="274600"/>
                                </a:xfrm>
                                <a:prstGeom prst="rect">
                                  <a:avLst/>
                                </a:prstGeom>
                                <a:noFill/>
                                <a:ln w="6350">
                                  <a:noFill/>
                                </a:ln>
                              </wps:spPr>
                              <wps:txbx>
                                <w:txbxContent>
                                  <w:p w14:paraId="42AB6BFD" w14:textId="3F291D65" w:rsidR="006A57DE" w:rsidRDefault="006A57DE" w:rsidP="006A57DE">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1344892" name="Text Box 27"/>
                              <wps:cNvSpPr txBox="1"/>
                              <wps:spPr>
                                <a:xfrm>
                                  <a:off x="1100295" y="0"/>
                                  <a:ext cx="350194" cy="274600"/>
                                </a:xfrm>
                                <a:prstGeom prst="rect">
                                  <a:avLst/>
                                </a:prstGeom>
                                <a:noFill/>
                                <a:ln w="6350">
                                  <a:noFill/>
                                </a:ln>
                              </wps:spPr>
                              <wps:txbx>
                                <w:txbxContent>
                                  <w:p w14:paraId="19DF3D09" w14:textId="4CB05839" w:rsidR="006A57DE" w:rsidRDefault="006A57DE" w:rsidP="006A57DE">
                                    <w:pPr>
                                      <w:jc w:val="center"/>
                                    </w:pPr>
                                    <w:r>
                                      <w:t>3</w:t>
                                    </w:r>
                                    <w:ins w:id="120" w:author="Peter Chi" w:date="2025-05-23T09:32:00Z" w16du:dateUtc="2025-05-23T16:32:00Z">
                                      <w:r w:rsidR="00E21BF9">
                                        <w:t>B</w:t>
                                      </w:r>
                                    </w:ins>
                                    <w:del w:id="121" w:author="Peter Chi" w:date="2025-05-23T09:32:00Z" w16du:dateUtc="2025-05-23T16:32:00Z">
                                      <w:r w:rsidDel="00E21BF9">
                                        <w:delText>A</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2386830" name="Text Box 27"/>
                              <wps:cNvSpPr txBox="1"/>
                              <wps:spPr>
                                <a:xfrm>
                                  <a:off x="1773534" y="0"/>
                                  <a:ext cx="350194" cy="274600"/>
                                </a:xfrm>
                                <a:prstGeom prst="rect">
                                  <a:avLst/>
                                </a:prstGeom>
                                <a:noFill/>
                                <a:ln w="6350">
                                  <a:noFill/>
                                </a:ln>
                              </wps:spPr>
                              <wps:txbx>
                                <w:txbxContent>
                                  <w:p w14:paraId="6528BCFA" w14:textId="1FEF69A8" w:rsidR="006A57DE" w:rsidRDefault="006A57DE" w:rsidP="006A57DE">
                                    <w:pPr>
                                      <w:jc w:val="center"/>
                                    </w:pPr>
                                    <w:r>
                                      <w:t>3</w:t>
                                    </w:r>
                                    <w:ins w:id="122" w:author="Peter Chi" w:date="2025-05-23T09:32:00Z" w16du:dateUtc="2025-05-23T16:32:00Z">
                                      <w:r w:rsidR="00E21BF9">
                                        <w:t>A</w:t>
                                      </w:r>
                                    </w:ins>
                                    <w:del w:id="123" w:author="Peter Chi" w:date="2025-05-23T09:32:00Z" w16du:dateUtc="2025-05-23T16:32:00Z">
                                      <w:r w:rsidR="00BC41A5" w:rsidDel="00E21BF9">
                                        <w:delText>B</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1631461" name="Group 12"/>
                            <wpg:cNvGrpSpPr/>
                            <wpg:grpSpPr>
                              <a:xfrm>
                                <a:off x="15073" y="552659"/>
                                <a:ext cx="2123728" cy="279624"/>
                                <a:chOff x="0" y="0"/>
                                <a:chExt cx="2123728" cy="279624"/>
                              </a:xfrm>
                            </wpg:grpSpPr>
                            <wps:wsp>
                              <wps:cNvPr id="4694279" name="Text Box 27"/>
                              <wps:cNvSpPr txBox="1"/>
                              <wps:spPr>
                                <a:xfrm>
                                  <a:off x="0" y="5024"/>
                                  <a:ext cx="350194" cy="274600"/>
                                </a:xfrm>
                                <a:prstGeom prst="rect">
                                  <a:avLst/>
                                </a:prstGeom>
                                <a:noFill/>
                                <a:ln w="6350">
                                  <a:noFill/>
                                </a:ln>
                              </wps:spPr>
                              <wps:txbx>
                                <w:txbxContent>
                                  <w:p w14:paraId="036942DF" w14:textId="411E9CA7" w:rsidR="00BC41A5" w:rsidRDefault="00BC41A5" w:rsidP="00BC41A5">
                                    <w:pPr>
                                      <w:jc w:val="center"/>
                                    </w:pPr>
                                    <w:r>
                                      <w:t>2</w:t>
                                    </w:r>
                                    <w:ins w:id="124" w:author="Peter Chi" w:date="2025-05-27T14:08:00Z" w16du:dateUtc="2025-05-27T21:08:00Z">
                                      <w:r w:rsidR="00AD4B28">
                                        <w:t>B</w:t>
                                      </w:r>
                                    </w:ins>
                                    <w:del w:id="125" w:author="Peter Chi" w:date="2025-05-27T14:08:00Z" w16du:dateUtc="2025-05-27T21:08:00Z">
                                      <w:r w:rsidDel="00AD4B28">
                                        <w:delText>A</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421947" name="Text Box 27"/>
                              <wps:cNvSpPr txBox="1"/>
                              <wps:spPr>
                                <a:xfrm>
                                  <a:off x="688312" y="0"/>
                                  <a:ext cx="350194" cy="274600"/>
                                </a:xfrm>
                                <a:prstGeom prst="rect">
                                  <a:avLst/>
                                </a:prstGeom>
                                <a:noFill/>
                                <a:ln w="6350">
                                  <a:noFill/>
                                </a:ln>
                              </wps:spPr>
                              <wps:txbx>
                                <w:txbxContent>
                                  <w:p w14:paraId="74DE6324" w14:textId="48858198" w:rsidR="00BC41A5" w:rsidRDefault="00BC41A5" w:rsidP="00BC41A5">
                                    <w:pPr>
                                      <w:jc w:val="center"/>
                                    </w:pPr>
                                    <w:r>
                                      <w:t>2</w:t>
                                    </w:r>
                                    <w:ins w:id="126" w:author="Peter Chi" w:date="2025-05-27T14:08:00Z" w16du:dateUtc="2025-05-27T21:08:00Z">
                                      <w:r w:rsidR="00AD4B28">
                                        <w:t>A</w:t>
                                      </w:r>
                                    </w:ins>
                                    <w:del w:id="127" w:author="Peter Chi" w:date="2025-05-27T14:08:00Z" w16du:dateUtc="2025-05-27T21:08:00Z">
                                      <w:r w:rsidDel="00AD4B28">
                                        <w:delText>B</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6157532" name="Text Box 27"/>
                              <wps:cNvSpPr txBox="1"/>
                              <wps:spPr>
                                <a:xfrm>
                                  <a:off x="1100295" y="0"/>
                                  <a:ext cx="350194" cy="274600"/>
                                </a:xfrm>
                                <a:prstGeom prst="rect">
                                  <a:avLst/>
                                </a:prstGeom>
                                <a:noFill/>
                                <a:ln w="6350">
                                  <a:noFill/>
                                </a:ln>
                              </wps:spPr>
                              <wps:txbx>
                                <w:txbxContent>
                                  <w:p w14:paraId="76E4F107" w14:textId="77F352C5" w:rsidR="00BC41A5" w:rsidRDefault="003D7C10" w:rsidP="00BC41A5">
                                    <w:pPr>
                                      <w:jc w:val="center"/>
                                    </w:pPr>
                                    <w:r>
                                      <w:t>4</w:t>
                                    </w:r>
                                    <w:r w:rsidR="00BC41A5">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774714" name="Text Box 27"/>
                              <wps:cNvSpPr txBox="1"/>
                              <wps:spPr>
                                <a:xfrm>
                                  <a:off x="1773534" y="0"/>
                                  <a:ext cx="350194" cy="274600"/>
                                </a:xfrm>
                                <a:prstGeom prst="rect">
                                  <a:avLst/>
                                </a:prstGeom>
                                <a:noFill/>
                                <a:ln w="6350">
                                  <a:noFill/>
                                </a:ln>
                              </wps:spPr>
                              <wps:txbx>
                                <w:txbxContent>
                                  <w:p w14:paraId="2FE0126B" w14:textId="471B7F51" w:rsidR="00BC41A5" w:rsidRDefault="003D7C10" w:rsidP="00BC41A5">
                                    <w:pPr>
                                      <w:jc w:val="center"/>
                                    </w:pPr>
                                    <w:r>
                                      <w:t>4</w:t>
                                    </w:r>
                                    <w:r w:rsidR="00BC41A5">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812309673" name="Arrow: Right 21"/>
                        <wps:cNvSpPr/>
                        <wps:spPr>
                          <a:xfrm rot="5400000">
                            <a:off x="1885232" y="4214964"/>
                            <a:ext cx="507430" cy="379859"/>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C92212" id="Group 15" o:spid="_x0000_s1027" style="position:absolute;margin-left:0;margin-top:0;width:336.5pt;height:486.5pt;z-index:251658240;mso-position-horizontal:center;mso-position-horizontal-relative:margin" coordsize="42735,6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">
                <v:group id="Group 2" o:spid="_x0000_s1028" style="position:absolute;width:42735;height:39866" coordorigin="" coordsize="42735,39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">
                  <v:group id="Group 26" o:spid="_x0000_s1029" style="position:absolute;width:42735;height:18103" coordorigin=""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30"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_x0000_s1031"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2" style="position:absolute;left:5397;width:22860;height:9144"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3" style="position:absolute;width:34290;height:9207"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7"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2"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3"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4"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5"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6"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7"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8"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9"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50"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1"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2"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3"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4"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5"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6"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7"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8"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9"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60"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1"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2"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3"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4"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5"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6"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7"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8"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9"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70"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1"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2"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3"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4"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5"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4D777E14" w:rsidR="00216640" w:rsidRDefault="00216640" w:rsidP="00216640">
                                <w:pPr>
                                  <w:jc w:val="center"/>
                                </w:pPr>
                                <w:r>
                                  <w:t>2</w:t>
                                </w:r>
                                <w:ins w:id="128" w:author="Peter Chi" w:date="2025-05-23T09:36:00Z" w16du:dateUtc="2025-05-23T16:36:00Z">
                                  <w:r w:rsidR="00D649CC">
                                    <w:t>B</w:t>
                                  </w:r>
                                </w:ins>
                                <w:del w:id="129" w:author="Peter Chi" w:date="2025-05-23T09:36:00Z" w16du:dateUtc="2025-05-23T16:36:00Z">
                                  <w:r w:rsidDel="00D649CC">
                                    <w:delText>A</w:delText>
                                  </w:r>
                                </w:del>
                              </w:p>
                            </w:txbxContent>
                          </v:textbox>
                        </v:shape>
                        <v:shape id="Text Box 27" o:spid="_x0000_s1076"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480213F4" w:rsidR="00216640" w:rsidRDefault="00216640" w:rsidP="00216640">
                                <w:pPr>
                                  <w:jc w:val="center"/>
                                </w:pPr>
                                <w:r>
                                  <w:t>2</w:t>
                                </w:r>
                                <w:ins w:id="130" w:author="Peter Chi" w:date="2025-05-23T09:36:00Z" w16du:dateUtc="2025-05-23T16:36:00Z">
                                  <w:r w:rsidR="00D649CC">
                                    <w:t>A</w:t>
                                  </w:r>
                                </w:ins>
                                <w:del w:id="131" w:author="Peter Chi" w:date="2025-05-23T09:36:00Z" w16du:dateUtc="2025-05-23T16:36:00Z">
                                  <w:r w:rsidDel="00D649CC">
                                    <w:delText>B</w:delText>
                                  </w:r>
                                </w:del>
                              </w:p>
                            </w:txbxContent>
                          </v:textbox>
                        </v:shape>
                        <v:shape id="Text Box 27" o:spid="_x0000_s1077"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06264E7E" w:rsidR="00216640" w:rsidRDefault="00216640" w:rsidP="00216640">
                                <w:pPr>
                                  <w:jc w:val="center"/>
                                </w:pPr>
                                <w:r>
                                  <w:t>3</w:t>
                                </w:r>
                                <w:ins w:id="132" w:author="Peter Chi" w:date="2025-05-23T09:32:00Z" w16du:dateUtc="2025-05-23T16:32:00Z">
                                  <w:r w:rsidR="00E21BF9">
                                    <w:t>A</w:t>
                                  </w:r>
                                </w:ins>
                                <w:del w:id="133" w:author="Peter Chi" w:date="2025-05-23T09:32:00Z" w16du:dateUtc="2025-05-23T16:32:00Z">
                                  <w:r w:rsidDel="00E21BF9">
                                    <w:delText>B</w:delText>
                                  </w:r>
                                </w:del>
                              </w:p>
                            </w:txbxContent>
                          </v:textbox>
                        </v:shape>
                        <v:shape id="Text Box 27" o:spid="_x0000_s1078"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2BD2A3E0" w:rsidR="00216640" w:rsidRDefault="00216640" w:rsidP="00216640">
                                <w:pPr>
                                  <w:jc w:val="center"/>
                                </w:pPr>
                                <w:r>
                                  <w:t>3</w:t>
                                </w:r>
                                <w:ins w:id="134" w:author="Peter Chi" w:date="2025-05-23T09:32:00Z" w16du:dateUtc="2025-05-23T16:32:00Z">
                                  <w:r w:rsidR="00E21BF9">
                                    <w:t>B</w:t>
                                  </w:r>
                                </w:ins>
                                <w:del w:id="135" w:author="Peter Chi" w:date="2025-05-23T09:32:00Z" w16du:dateUtc="2025-05-23T16:32:00Z">
                                  <w:r w:rsidDel="00E21BF9">
                                    <w:delText>A</w:delText>
                                  </w:r>
                                </w:del>
                              </w:p>
                            </w:txbxContent>
                          </v:textbox>
                        </v:shape>
                        <v:shape id="Text Box 27" o:spid="_x0000_s1079"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80"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1"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2"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3"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4"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5"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6"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7"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8"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9"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90"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1"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2"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3"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4"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5"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6"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7"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8"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9"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100"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v:group>
                <v:group id="Group 14" o:spid="_x0000_s1101" style="position:absolute;left:8110;top:48502;width:26344;height:13283" coordsize="26343,1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">
                  <v:group id="Group 10" o:spid="_x0000_s1102" style="position:absolute;width:26343;height:13282" coordsize="26343,1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">
                    <v:group id="Group 9" o:spid="_x0000_s1103" style="position:absolute;width:26142;height:5595" coordsize="26142,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">
                      <v:group id="Group 3" o:spid="_x0000_s1104" style="position:absolute;left:2260;top:2160;width:21705;height:3435" coordsize="217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">
                        <v:group id="Group 2" o:spid="_x0000_s1105" style="position:absolute;width:10804;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">
                          <v:rect id="Rectangle 1" o:spid="_x0000_s1106"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" fillcolor="white [3212]" strokecolor="black [3213]" strokeweight="1.5pt"/>
                          <v:shape id="Arrow: Down 38" o:spid="_x0000_s1107"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" adj="18378" filled="f" strokecolor="black [3213]" strokeweight="1.5pt"/>
                        </v:group>
                        <v:group id="Group 2" o:spid="_x0000_s1108" style="position:absolute;left:10899;width:10805;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">
                          <v:rect id="Rectangle 1" o:spid="_x0000_s1109"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" fillcolor="white [3212]" strokecolor="black [3213]" strokeweight="1.5pt"/>
                          <v:shape id="Arrow: Down 38" o:spid="_x0000_s1110"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" adj="18378" filled="f" strokecolor="black [3213]" strokeweight="1.5pt"/>
                        </v:group>
                      </v:group>
                      <v:group id="Group 8" o:spid="_x0000_s1111" style="position:absolute;width:26142;height:4290" coordsize="26142,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">
                        <v:line id="Straight Connector 4" o:spid="_x0000_s1112" style="position:absolute;flip:x;visibility:visible;mso-wrap-style:square" from="24015,4220" to="26119,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" strokecolor="#0070c0" strokeweight="1pt">
                          <v:stroke joinstyle="miter"/>
                        </v:line>
                        <v:line id="Straight Connector 4" o:spid="_x0000_s1113" style="position:absolute;flip:x y;visibility:visible;mso-wrap-style:square" from="100,0" to="100,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" strokecolor="#0070c0" strokeweight="1pt">
                          <v:stroke joinstyle="miter"/>
                        </v:line>
                        <v:line id="Straight Connector 4" o:spid="_x0000_s1114" style="position:absolute;flip:x y;visibility:visible;mso-wrap-style:square" from="0,50" to="261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" strokecolor="#0070c0" strokeweight="1pt">
                          <v:stroke joinstyle="miter"/>
                        </v:line>
                        <v:line id="Straight Connector 4" o:spid="_x0000_s1115" style="position:absolute;flip:x y;visibility:visible;mso-wrap-style:square" from="26125,200" to="26125,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" strokecolor="#0070c0" strokeweight="1pt">
                          <v:stroke joinstyle="miter"/>
                        </v:line>
                        <v:shape id="Straight Arrow Connector 7" o:spid="_x0000_s1116" type="#_x0000_t32" style="position:absolute;left:100;top:4027;width:21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" strokecolor="#0070c0" strokeweight="1pt">
                          <v:stroke endarrow="block" joinstyle="miter"/>
                        </v:shape>
                      </v:group>
                    </v:group>
                    <v:group id="Group 9" o:spid="_x0000_s1117" style="position:absolute;left:200;top:7686;width:26143;height:5596;rotation:180" coordsize="26142,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">
                      <v:group id="Group 3" o:spid="_x0000_s1118" style="position:absolute;left:2260;top:2160;width:21705;height:3435" coordsize="217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">
                        <v:group id="Group 2" o:spid="_x0000_s1119" style="position:absolute;width:10804;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">
                          <v:rect id="Rectangle 1" o:spid="_x0000_s1120"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" fillcolor="white [3212]" strokecolor="black [3213]" strokeweight="1.5pt"/>
                          <v:shape id="Arrow: Down 38" o:spid="_x0000_s1121"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" adj="18378" filled="f" strokecolor="black [3213]" strokeweight="1.5pt"/>
                        </v:group>
                        <v:group id="Group 2" o:spid="_x0000_s1122" style="position:absolute;left:10899;width:10805;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">
                          <v:rect id="Rectangle 1" o:spid="_x0000_s1123"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" fillcolor="white [3212]" strokecolor="black [3213]" strokeweight="1.5pt"/>
                          <v:shape id="Arrow: Down 38" o:spid="_x0000_s1124"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" adj="18378" filled="f" strokecolor="black [3213]" strokeweight="1.5pt"/>
                        </v:group>
                      </v:group>
                      <v:group id="Group 8" o:spid="_x0000_s1125" style="position:absolute;width:26142;height:4290" coordsize="26142,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">
                        <v:line id="Straight Connector 4" o:spid="_x0000_s1126" style="position:absolute;flip:x;visibility:visible;mso-wrap-style:square" from="24015,4220" to="26119,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" strokecolor="red" strokeweight="1pt">
                          <v:stroke joinstyle="miter"/>
                        </v:line>
                        <v:line id="Straight Connector 4" o:spid="_x0000_s1127" style="position:absolute;flip:x y;visibility:visible;mso-wrap-style:square" from="100,0" to="100,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" strokecolor="red" strokeweight="1pt">
                          <v:stroke joinstyle="miter"/>
                        </v:line>
                        <v:line id="Straight Connector 4" o:spid="_x0000_s1128" style="position:absolute;flip:x y;visibility:visible;mso-wrap-style:square" from="0,50" to="261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" strokecolor="red" strokeweight="1pt">
                          <v:stroke joinstyle="miter"/>
                        </v:line>
                        <v:line id="Straight Connector 4" o:spid="_x0000_s1129" style="position:absolute;flip:x y;visibility:visible;mso-wrap-style:square" from="26125,200" to="26125,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" strokecolor="red" strokeweight="1pt">
                          <v:stroke joinstyle="miter"/>
                        </v:line>
                        <v:shape id="Straight Arrow Connector 7" o:spid="_x0000_s1130" type="#_x0000_t32" style="position:absolute;left:100;top:4027;width:21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" strokecolor="red" strokeweight="1pt">
                          <v:stroke endarrow="block" joinstyle="miter"/>
                        </v:shape>
                      </v:group>
                    </v:group>
                  </v:group>
                  <v:group id="Group 13" o:spid="_x0000_s1131" style="position:absolute;left:2311;top:2411;width:21388;height:8323" coordsize="2138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">
                    <v:group id="Group 12" o:spid="_x0000_s1132" style="position:absolute;width:21237;height:2796" coordsize="2123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">
                      <v:shape id="Text Box 27" o:spid="_x0000_s1133" type="#_x0000_t202" style="position:absolute;top:50;width:350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" filled="f" stroked="f" strokeweight=".5pt">
                        <v:textbox>
                          <w:txbxContent>
                            <w:p w14:paraId="75C14278" w14:textId="6E28CC3F" w:rsidR="006059F5" w:rsidRDefault="006059F5" w:rsidP="006059F5">
                              <w:pPr>
                                <w:jc w:val="center"/>
                              </w:pPr>
                              <w:r>
                                <w:t>1A</w:t>
                              </w:r>
                            </w:p>
                          </w:txbxContent>
                        </v:textbox>
                      </v:shape>
                      <v:shape id="Text Box 27" o:spid="_x0000_s1134" type="#_x0000_t202" style="position:absolute;left:6883;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" filled="f" stroked="f" strokeweight=".5pt">
                        <v:textbox>
                          <w:txbxContent>
                            <w:p w14:paraId="42AB6BFD" w14:textId="3F291D65" w:rsidR="006A57DE" w:rsidRDefault="006A57DE" w:rsidP="006A57DE">
                              <w:pPr>
                                <w:jc w:val="center"/>
                              </w:pPr>
                              <w:r>
                                <w:t>1B</w:t>
                              </w:r>
                            </w:p>
                          </w:txbxContent>
                        </v:textbox>
                      </v:shape>
                      <v:shape id="Text Box 27" o:spid="_x0000_s1135" type="#_x0000_t202" style="position:absolute;left:11002;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" filled="f" stroked="f" strokeweight=".5pt">
                        <v:textbox>
                          <w:txbxContent>
                            <w:p w14:paraId="19DF3D09" w14:textId="4CB05839" w:rsidR="006A57DE" w:rsidRDefault="006A57DE" w:rsidP="006A57DE">
                              <w:pPr>
                                <w:jc w:val="center"/>
                              </w:pPr>
                              <w:r>
                                <w:t>3</w:t>
                              </w:r>
                              <w:ins w:id="136" w:author="Peter Chi" w:date="2025-05-23T09:32:00Z" w16du:dateUtc="2025-05-23T16:32:00Z">
                                <w:r w:rsidR="00E21BF9">
                                  <w:t>B</w:t>
                                </w:r>
                              </w:ins>
                              <w:del w:id="137" w:author="Peter Chi" w:date="2025-05-23T09:32:00Z" w16du:dateUtc="2025-05-23T16:32:00Z">
                                <w:r w:rsidDel="00E21BF9">
                                  <w:delText>A</w:delText>
                                </w:r>
                              </w:del>
                            </w:p>
                          </w:txbxContent>
                        </v:textbox>
                      </v:shape>
                      <v:shape id="Text Box 27" o:spid="_x0000_s1136" type="#_x0000_t202" style="position:absolute;left:17735;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" filled="f" stroked="f" strokeweight=".5pt">
                        <v:textbox>
                          <w:txbxContent>
                            <w:p w14:paraId="6528BCFA" w14:textId="1FEF69A8" w:rsidR="006A57DE" w:rsidRDefault="006A57DE" w:rsidP="006A57DE">
                              <w:pPr>
                                <w:jc w:val="center"/>
                              </w:pPr>
                              <w:r>
                                <w:t>3</w:t>
                              </w:r>
                              <w:ins w:id="138" w:author="Peter Chi" w:date="2025-05-23T09:32:00Z" w16du:dateUtc="2025-05-23T16:32:00Z">
                                <w:r w:rsidR="00E21BF9">
                                  <w:t>A</w:t>
                                </w:r>
                              </w:ins>
                              <w:del w:id="139" w:author="Peter Chi" w:date="2025-05-23T09:32:00Z" w16du:dateUtc="2025-05-23T16:32:00Z">
                                <w:r w:rsidR="00BC41A5" w:rsidDel="00E21BF9">
                                  <w:delText>B</w:delText>
                                </w:r>
                              </w:del>
                            </w:p>
                          </w:txbxContent>
                        </v:textbox>
                      </v:shape>
                    </v:group>
                    <v:group id="Group 12" o:spid="_x0000_s1137" style="position:absolute;left:150;top:5526;width:21238;height:2796" coordsize="2123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">
                      <v:shape id="Text Box 27" o:spid="_x0000_s1138" type="#_x0000_t202" style="position:absolute;top:50;width:350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" filled="f" stroked="f" strokeweight=".5pt">
                        <v:textbox>
                          <w:txbxContent>
                            <w:p w14:paraId="036942DF" w14:textId="411E9CA7" w:rsidR="00BC41A5" w:rsidRDefault="00BC41A5" w:rsidP="00BC41A5">
                              <w:pPr>
                                <w:jc w:val="center"/>
                              </w:pPr>
                              <w:r>
                                <w:t>2</w:t>
                              </w:r>
                              <w:ins w:id="140" w:author="Peter Chi" w:date="2025-05-27T14:08:00Z" w16du:dateUtc="2025-05-27T21:08:00Z">
                                <w:r w:rsidR="00AD4B28">
                                  <w:t>B</w:t>
                                </w:r>
                              </w:ins>
                              <w:del w:id="141" w:author="Peter Chi" w:date="2025-05-27T14:08:00Z" w16du:dateUtc="2025-05-27T21:08:00Z">
                                <w:r w:rsidDel="00AD4B28">
                                  <w:delText>A</w:delText>
                                </w:r>
                              </w:del>
                            </w:p>
                          </w:txbxContent>
                        </v:textbox>
                      </v:shape>
                      <v:shape id="Text Box 27" o:spid="_x0000_s1139" type="#_x0000_t202" style="position:absolute;left:6883;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" filled="f" stroked="f" strokeweight=".5pt">
                        <v:textbox>
                          <w:txbxContent>
                            <w:p w14:paraId="74DE6324" w14:textId="48858198" w:rsidR="00BC41A5" w:rsidRDefault="00BC41A5" w:rsidP="00BC41A5">
                              <w:pPr>
                                <w:jc w:val="center"/>
                              </w:pPr>
                              <w:r>
                                <w:t>2</w:t>
                              </w:r>
                              <w:ins w:id="142" w:author="Peter Chi" w:date="2025-05-27T14:08:00Z" w16du:dateUtc="2025-05-27T21:08:00Z">
                                <w:r w:rsidR="00AD4B28">
                                  <w:t>A</w:t>
                                </w:r>
                              </w:ins>
                              <w:del w:id="143" w:author="Peter Chi" w:date="2025-05-27T14:08:00Z" w16du:dateUtc="2025-05-27T21:08:00Z">
                                <w:r w:rsidDel="00AD4B28">
                                  <w:delText>B</w:delText>
                                </w:r>
                              </w:del>
                            </w:p>
                          </w:txbxContent>
                        </v:textbox>
                      </v:shape>
                      <v:shape id="Text Box 27" o:spid="_x0000_s1140" type="#_x0000_t202" style="position:absolute;left:11002;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" filled="f" stroked="f" strokeweight=".5pt">
                        <v:textbox>
                          <w:txbxContent>
                            <w:p w14:paraId="76E4F107" w14:textId="77F352C5" w:rsidR="00BC41A5" w:rsidRDefault="003D7C10" w:rsidP="00BC41A5">
                              <w:pPr>
                                <w:jc w:val="center"/>
                              </w:pPr>
                              <w:r>
                                <w:t>4</w:t>
                              </w:r>
                              <w:r w:rsidR="00BC41A5">
                                <w:t>A</w:t>
                              </w:r>
                            </w:p>
                          </w:txbxContent>
                        </v:textbox>
                      </v:shape>
                      <v:shape id="Text Box 27" o:spid="_x0000_s1141" type="#_x0000_t202" style="position:absolute;left:17735;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" filled="f" stroked="f" strokeweight=".5pt">
                        <v:textbox>
                          <w:txbxContent>
                            <w:p w14:paraId="2FE0126B" w14:textId="471B7F51" w:rsidR="00BC41A5" w:rsidRDefault="003D7C10" w:rsidP="00BC41A5">
                              <w:pPr>
                                <w:jc w:val="center"/>
                              </w:pPr>
                              <w:r>
                                <w:t>4</w:t>
                              </w:r>
                              <w:r w:rsidR="00BC41A5">
                                <w:t>B</w:t>
                              </w:r>
                            </w:p>
                          </w:txbxContent>
                        </v:textbox>
                      </v:shape>
                    </v:group>
                  </v:group>
                </v:group>
                <v:shape id="Arrow: Right 21" o:spid="_x0000_s1142" type="#_x0000_t13" style="position:absolute;left:18851;top:42150;width:5075;height:37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" adj="13515" filled="f" strokecolor="black [3213]" strokeweight="1.5pt"/>
                <w10:wrap type="topAndBottom" anchorx="margin"/>
              </v:group>
            </w:pict>
          </mc:Fallback>
        </mc:AlternateContent>
      </w:r>
    </w:p>
    <w:p w14:paraId="285BAE86" w14:textId="77777777" w:rsidR="00FB452E" w:rsidRDefault="00FB452E" w:rsidP="00216640">
      <w:pPr>
        <w:spacing w:line="276" w:lineRule="auto"/>
        <w:rPr>
          <w:noProof/>
        </w:rPr>
      </w:pPr>
    </w:p>
    <w:p w14:paraId="2DF6EBAD" w14:textId="10892B7E" w:rsidR="00514EDE" w:rsidRDefault="00216640" w:rsidP="009A3382">
      <w:pPr>
        <w:spacing w:line="276" w:lineRule="auto"/>
        <w:ind w:firstLine="720"/>
        <w:rPr>
          <w:ins w:id="144" w:author="Peter Chi" w:date="2025-05-01T13:05:00Z" w16du:dateUtc="2025-05-01T20:05:00Z"/>
          <w:rFonts w:cstheme="minorHAnsi"/>
          <w:sz w:val="24"/>
          <w:szCs w:val="24"/>
        </w:rPr>
      </w:pPr>
      <w:del w:id="145" w:author="Michael Alexeev" w:date="2024-02-25T17:02:00Z">
        <w:r w:rsidRPr="00216640" w:rsidDel="009A3382">
          <w:rPr>
            <w:rFonts w:cstheme="minorHAnsi"/>
            <w:sz w:val="24"/>
            <w:szCs w:val="24"/>
          </w:rPr>
          <w:lastRenderedPageBreak/>
          <w:delText>The above diagram</w:delText>
        </w:r>
      </w:del>
      <w:ins w:id="146" w:author="Michael Alexeev" w:date="2024-02-25T17:02:00Z">
        <w:r w:rsidR="009A3382">
          <w:rPr>
            <w:rFonts w:cstheme="minorHAnsi"/>
            <w:sz w:val="24"/>
            <w:szCs w:val="24"/>
          </w:rPr>
          <w:t>Figure 1 above</w:t>
        </w:r>
      </w:ins>
      <w:r w:rsidRPr="00216640">
        <w:rPr>
          <w:rFonts w:cstheme="minorHAnsi"/>
          <w:sz w:val="24"/>
          <w:szCs w:val="24"/>
        </w:rPr>
        <w:t xml:space="preserve"> presents the initial setup. The second diagram in Fig. 1 depicts how </w:t>
      </w:r>
      <w:r w:rsidR="00B427EE">
        <w:rPr>
          <w:rFonts w:cstheme="minorHAnsi"/>
          <w:sz w:val="24"/>
          <w:szCs w:val="24"/>
        </w:rPr>
        <w:t xml:space="preserve">the setup of a </w:t>
      </w:r>
      <w:r w:rsidRPr="00216640">
        <w:rPr>
          <w:rFonts w:cstheme="minorHAnsi"/>
          <w:sz w:val="24"/>
          <w:szCs w:val="24"/>
        </w:rPr>
        <w:t>wash can be thought of as a matrix of four columns. The first and third columns are cycled through by the left hand, and the second and fourth columns are cycled through by the right hand.</w:t>
      </w:r>
      <w:ins w:id="147" w:author="Peter Chi" w:date="2025-05-01T11:52:00Z" w16du:dateUtc="2025-05-01T18:52:00Z">
        <w:r w:rsidR="008B4385">
          <w:rPr>
            <w:rFonts w:cstheme="minorHAnsi"/>
            <w:sz w:val="24"/>
            <w:szCs w:val="24"/>
          </w:rPr>
          <w:t xml:space="preserve"> The cut points between each column are determined randomly via the Bi</w:t>
        </w:r>
      </w:ins>
      <w:ins w:id="148" w:author="Peter Chi" w:date="2025-05-01T11:53:00Z" w16du:dateUtc="2025-05-01T18:53:00Z">
        <w:r w:rsidR="008B4385">
          <w:rPr>
            <w:rFonts w:cstheme="minorHAnsi"/>
            <w:sz w:val="24"/>
            <w:szCs w:val="24"/>
          </w:rPr>
          <w:t>nomial distribution such that, on average, each column will contain a quarter of the deck.</w:t>
        </w:r>
      </w:ins>
      <w:ins w:id="149" w:author="Peter Chi" w:date="2025-05-01T13:05:00Z" w16du:dateUtc="2025-05-01T20:05:00Z">
        <w:r w:rsidR="00514EDE">
          <w:rPr>
            <w:rFonts w:cstheme="minorHAnsi"/>
            <w:sz w:val="24"/>
            <w:szCs w:val="24"/>
          </w:rPr>
          <w:t xml:space="preserve"> For example:</w:t>
        </w:r>
      </w:ins>
      <w:ins w:id="150" w:author="Peter Chi" w:date="2025-05-01T13:06:00Z" w16du:dateUtc="2025-05-01T20:06:00Z">
        <w:r w:rsidR="00514EDE">
          <w:rPr>
            <w:rFonts w:cstheme="minorHAnsi"/>
            <w:sz w:val="24"/>
            <w:szCs w:val="24"/>
          </w:rPr>
          <w:t xml:space="preserve"> we start with an initial deck in which each card is labelled from 1 to 52. </w:t>
        </w:r>
      </w:ins>
      <w:ins w:id="151" w:author="Peter Chi" w:date="2025-05-01T13:08:00Z" w16du:dateUtc="2025-05-01T20:08:00Z">
        <w:r w:rsidR="00514EDE">
          <w:rPr>
            <w:rFonts w:cstheme="minorHAnsi"/>
            <w:sz w:val="24"/>
            <w:szCs w:val="24"/>
          </w:rPr>
          <w:t>The Binomial distribution with n=52 and p=0.25 is used to choose the end of column 1. If, for example, the value of 12 is cho</w:t>
        </w:r>
      </w:ins>
      <w:ins w:id="152" w:author="Peter Chi" w:date="2025-05-01T13:09:00Z" w16du:dateUtc="2025-05-01T20:09:00Z">
        <w:r w:rsidR="00514EDE">
          <w:rPr>
            <w:rFonts w:cstheme="minorHAnsi"/>
            <w:sz w:val="24"/>
            <w:szCs w:val="24"/>
          </w:rPr>
          <w:t xml:space="preserve">sen, then column 1 will consist of the cards from 1 to 12. A similar procedure is used to choose columns 2 through 4. </w:t>
        </w:r>
      </w:ins>
    </w:p>
    <w:p w14:paraId="210E7B66" w14:textId="175C4FC3" w:rsidR="00216640" w:rsidRDefault="006F0E46" w:rsidP="009A3382">
      <w:pPr>
        <w:spacing w:line="276" w:lineRule="auto"/>
        <w:ind w:firstLine="720"/>
        <w:rPr>
          <w:rFonts w:cstheme="minorHAnsi"/>
          <w:sz w:val="24"/>
          <w:szCs w:val="24"/>
        </w:rPr>
      </w:pPr>
      <w:r>
        <w:rPr>
          <w:rFonts w:cstheme="minorHAnsi"/>
          <w:sz w:val="24"/>
          <w:szCs w:val="24"/>
        </w:rPr>
        <w:t xml:space="preserve"> </w:t>
      </w:r>
      <w:r w:rsidR="00DD2058">
        <w:rPr>
          <w:rFonts w:cstheme="minorHAnsi"/>
          <w:sz w:val="24"/>
          <w:szCs w:val="24"/>
        </w:rPr>
        <w:t>We</w:t>
      </w:r>
      <w:r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ins w:id="153" w:author="Peter Chi" w:date="2025-05-01T13:10:00Z" w16du:dateUtc="2025-05-01T20:10:00Z">
        <w:r w:rsidR="00514EDE">
          <w:rPr>
            <w:rFonts w:cstheme="minorHAnsi"/>
            <w:sz w:val="24"/>
            <w:szCs w:val="24"/>
          </w:rPr>
          <w:t xml:space="preserve">We use the term “column” to refer to the four partitions of the deck as described above; </w:t>
        </w:r>
      </w:ins>
      <w:del w:id="154" w:author="Peter Chi" w:date="2025-05-01T13:10:00Z" w16du:dateUtc="2025-05-01T20:10:00Z">
        <w:r w:rsidR="00FE1228" w:rsidRPr="00DD2058" w:rsidDel="00514EDE">
          <w:rPr>
            <w:rFonts w:cstheme="minorHAnsi"/>
            <w:sz w:val="24"/>
            <w:szCs w:val="24"/>
          </w:rPr>
          <w:delText>I</w:delText>
        </w:r>
      </w:del>
      <w:ins w:id="155" w:author="Peter Chi" w:date="2025-05-01T13:10:00Z" w16du:dateUtc="2025-05-01T20:10:00Z">
        <w:r w:rsidR="00514EDE">
          <w:rPr>
            <w:rFonts w:cstheme="minorHAnsi"/>
            <w:sz w:val="24"/>
            <w:szCs w:val="24"/>
          </w:rPr>
          <w:t>on the other hand, i</w:t>
        </w:r>
      </w:ins>
      <w:r w:rsidR="00FE1228" w:rsidRPr="00DD2058">
        <w:rPr>
          <w:rFonts w:cstheme="minorHAnsi"/>
          <w:sz w:val="24"/>
          <w:szCs w:val="24"/>
        </w:rPr>
        <w:t xml:space="preserve">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00216640"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proofErr w:type="spellStart"/>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proofErr w:type="spellEnd"/>
      <w:r w:rsidRPr="00C2606A">
        <w:rPr>
          <w:rFonts w:cstheme="minorHAnsi"/>
          <w:i/>
          <w:iCs/>
          <w:sz w:val="24"/>
          <w:szCs w:val="24"/>
        </w:rPr>
        <w:t>)</w:t>
      </w:r>
      <w:r w:rsidR="000A4809" w:rsidRPr="00C2606A">
        <w:rPr>
          <w:rFonts w:cstheme="minorHAnsi"/>
          <w:i/>
          <w:iCs/>
          <w:sz w:val="24"/>
          <w:szCs w:val="24"/>
        </w:rPr>
        <w:t xml:space="preserve"> Distribution</w:t>
      </w:r>
    </w:p>
    <w:p w14:paraId="3464A296" w14:textId="2F187BEC" w:rsidR="00320BB9" w:rsidRDefault="009F493E" w:rsidP="00216640">
      <w:pPr>
        <w:spacing w:line="276" w:lineRule="auto"/>
        <w:rPr>
          <w:rFonts w:cstheme="minorHAnsi"/>
          <w:sz w:val="24"/>
          <w:szCs w:val="24"/>
        </w:rPr>
      </w:pPr>
      <w:r w:rsidRPr="00C2606A">
        <w:rPr>
          <w:rFonts w:cstheme="minorHAnsi"/>
          <w:sz w:val="24"/>
          <w:szCs w:val="24"/>
        </w:rPr>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B427EE">
        <w:rPr>
          <w:rFonts w:cstheme="minorHAnsi"/>
          <w:sz w:val="24"/>
          <w:szCs w:val="24"/>
        </w:rPr>
        <w:t xml:space="preserve"> (</w:t>
      </w:r>
      <w:proofErr w:type="spellStart"/>
      <w:r w:rsidR="00B427EE">
        <w:rPr>
          <w:rFonts w:cstheme="minorHAnsi"/>
          <w:sz w:val="24"/>
          <w:szCs w:val="24"/>
        </w:rPr>
        <w:t>tPoisson</w:t>
      </w:r>
      <w:proofErr w:type="spellEnd"/>
      <w:r w:rsidR="00B427EE">
        <w:rPr>
          <w:rFonts w:cstheme="minorHAnsi"/>
          <w:sz w:val="24"/>
          <w:szCs w:val="24"/>
        </w:rPr>
        <w:t>)</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ins w:id="156" w:author="Peter Chi" w:date="2025-05-02T13:58:00Z" w16du:dateUtc="2025-05-02T20:58:00Z"/>
          <w:rFonts w:cstheme="minorHAnsi"/>
          <w:sz w:val="24"/>
          <w:szCs w:val="24"/>
        </w:rPr>
      </w:pPr>
      <w:r w:rsidRPr="00216640">
        <w:rPr>
          <w:rFonts w:cstheme="minorHAnsi"/>
          <w:sz w:val="24"/>
          <w:szCs w:val="24"/>
        </w:rPr>
        <w:lastRenderedPageBreak/>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essentially shift the vector by some number of steps; for example, if the number of steps is four, then the card starting in position 1 moves to position 5; the card starting in position 2 moves to position 6, 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Based on (Black, 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 xml:space="preserve">is randomly generated according to a </w:t>
      </w:r>
      <w:proofErr w:type="spellStart"/>
      <w:r w:rsidR="00EE507F">
        <w:rPr>
          <w:rFonts w:cstheme="minorHAnsi"/>
          <w:sz w:val="24"/>
          <w:szCs w:val="24"/>
        </w:rPr>
        <w:t>tPo</w:t>
      </w:r>
      <w:r w:rsidRPr="00216640">
        <w:rPr>
          <w:rFonts w:cstheme="minorHAnsi"/>
          <w:sz w:val="24"/>
          <w:szCs w:val="24"/>
        </w:rPr>
        <w:t>isson</w:t>
      </w:r>
      <w:proofErr w:type="spellEnd"/>
      <w:r w:rsidRPr="00216640">
        <w:rPr>
          <w:rFonts w:cstheme="minorHAnsi"/>
          <w:sz w:val="24"/>
          <w:szCs w:val="24"/>
        </w:rPr>
        <w:t xml:space="preserve">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proofErr w:type="spellStart"/>
      <w:r w:rsidR="00EE507F" w:rsidRPr="00EE507F">
        <w:rPr>
          <w:rFonts w:cstheme="minorHAnsi"/>
          <w:i/>
          <w:iCs/>
          <w:sz w:val="24"/>
          <w:szCs w:val="24"/>
        </w:rPr>
        <w:t>vec_len</w:t>
      </w:r>
      <w:proofErr w:type="spellEnd"/>
      <w:r w:rsidR="00EE507F">
        <w:rPr>
          <w:rFonts w:cstheme="minorHAnsi"/>
          <w:sz w:val="24"/>
          <w:szCs w:val="24"/>
        </w:rPr>
        <w:t xml:space="preserve"> is the number of cards in the vector in question.</w:t>
      </w:r>
    </w:p>
    <w:p w14:paraId="12FBF1F4" w14:textId="015F3AD6" w:rsidR="008C5D05" w:rsidRDefault="008C5D05" w:rsidP="00B274B4">
      <w:pPr>
        <w:spacing w:line="276" w:lineRule="auto"/>
        <w:ind w:firstLine="720"/>
        <w:rPr>
          <w:ins w:id="157" w:author="Peter Chi" w:date="2025-05-06T16:01:00Z" w16du:dateUtc="2025-05-06T23:01:00Z"/>
          <w:rFonts w:cstheme="minorHAnsi"/>
          <w:sz w:val="24"/>
          <w:szCs w:val="24"/>
        </w:rPr>
      </w:pPr>
      <w:ins w:id="158" w:author="Peter Chi" w:date="2025-05-02T13:58:00Z" w16du:dateUtc="2025-05-02T20:58:00Z">
        <w:r>
          <w:rPr>
            <w:rFonts w:cstheme="minorHAnsi"/>
            <w:sz w:val="24"/>
            <w:szCs w:val="24"/>
          </w:rPr>
          <w:t xml:space="preserve">For example, suppose that the left vector </w:t>
        </w:r>
      </w:ins>
      <w:ins w:id="159" w:author="Peter Chi" w:date="2025-05-02T13:59:00Z" w16du:dateUtc="2025-05-02T20:59:00Z">
        <w:r>
          <w:rPr>
            <w:rFonts w:cstheme="minorHAnsi"/>
            <w:sz w:val="24"/>
            <w:szCs w:val="24"/>
          </w:rPr>
          <w:t>consist</w:t>
        </w:r>
      </w:ins>
      <w:ins w:id="160" w:author="Peter Chi" w:date="2025-05-06T14:55:00Z" w16du:dateUtc="2025-05-06T21:55:00Z">
        <w:r w:rsidR="00B54B0A">
          <w:rPr>
            <w:rFonts w:cstheme="minorHAnsi"/>
            <w:sz w:val="24"/>
            <w:szCs w:val="24"/>
          </w:rPr>
          <w:t>s</w:t>
        </w:r>
      </w:ins>
      <w:ins w:id="161" w:author="Peter Chi" w:date="2025-05-02T13:59:00Z" w16du:dateUtc="2025-05-02T20:59:00Z">
        <w:r>
          <w:rPr>
            <w:rFonts w:cstheme="minorHAnsi"/>
            <w:sz w:val="24"/>
            <w:szCs w:val="24"/>
          </w:rPr>
          <w:t xml:space="preserve"> of cards 1 through 1</w:t>
        </w:r>
      </w:ins>
      <w:ins w:id="162" w:author="Peter Chi" w:date="2025-05-02T14:09:00Z" w16du:dateUtc="2025-05-02T21:09:00Z">
        <w:r w:rsidR="000B397D">
          <w:rPr>
            <w:rFonts w:cstheme="minorHAnsi"/>
            <w:sz w:val="24"/>
            <w:szCs w:val="24"/>
          </w:rPr>
          <w:t>0 (for column 1)</w:t>
        </w:r>
      </w:ins>
      <w:ins w:id="163" w:author="Peter Chi" w:date="2025-05-02T13:59:00Z" w16du:dateUtc="2025-05-02T20:59:00Z">
        <w:r>
          <w:rPr>
            <w:rFonts w:cstheme="minorHAnsi"/>
            <w:sz w:val="24"/>
            <w:szCs w:val="24"/>
          </w:rPr>
          <w:t>, and then</w:t>
        </w:r>
      </w:ins>
      <w:ins w:id="164" w:author="Peter Chi" w:date="2025-05-02T14:09:00Z" w16du:dateUtc="2025-05-02T21:09:00Z">
        <w:r w:rsidR="000B397D">
          <w:rPr>
            <w:rFonts w:cstheme="minorHAnsi"/>
            <w:sz w:val="24"/>
            <w:szCs w:val="24"/>
          </w:rPr>
          <w:t xml:space="preserve"> cards </w:t>
        </w:r>
        <w:r w:rsidR="00F0523F">
          <w:rPr>
            <w:rFonts w:cstheme="minorHAnsi"/>
            <w:sz w:val="24"/>
            <w:szCs w:val="24"/>
          </w:rPr>
          <w:t>25 through 36 in reverse order (for column 3).</w:t>
        </w:r>
      </w:ins>
      <w:ins w:id="165" w:author="Peter Chi" w:date="2025-05-02T14:10:00Z" w16du:dateUtc="2025-05-02T21:10:00Z">
        <w:r w:rsidR="00F0523F">
          <w:rPr>
            <w:rFonts w:cstheme="minorHAnsi"/>
            <w:sz w:val="24"/>
            <w:szCs w:val="24"/>
          </w:rPr>
          <w:t xml:space="preserve"> </w:t>
        </w:r>
      </w:ins>
      <w:ins w:id="166" w:author="Peter Chi" w:date="2025-05-06T14:55:00Z" w16du:dateUtc="2025-05-06T21:55:00Z">
        <w:r w:rsidR="00B54B0A">
          <w:rPr>
            <w:rFonts w:cstheme="minorHAnsi"/>
            <w:sz w:val="24"/>
            <w:szCs w:val="24"/>
          </w:rPr>
          <w:t>As the left vector thus contains 21 cards in total, t</w:t>
        </w:r>
      </w:ins>
      <w:ins w:id="167" w:author="Peter Chi" w:date="2025-05-02T14:10:00Z" w16du:dateUtc="2025-05-02T21:10:00Z">
        <w:r w:rsidR="00F0523F">
          <w:rPr>
            <w:rFonts w:cstheme="minorHAnsi"/>
            <w:sz w:val="24"/>
            <w:szCs w:val="24"/>
          </w:rPr>
          <w:t xml:space="preserve">he value of </w:t>
        </w:r>
        <w:proofErr w:type="spellStart"/>
        <w:r w:rsidR="00F0523F">
          <w:rPr>
            <w:rFonts w:cstheme="minorHAnsi"/>
            <w:i/>
            <w:iCs/>
            <w:sz w:val="24"/>
            <w:szCs w:val="24"/>
          </w:rPr>
          <w:t>vec_len</w:t>
        </w:r>
        <w:proofErr w:type="spellEnd"/>
        <w:r w:rsidR="00F0523F">
          <w:rPr>
            <w:rFonts w:cstheme="minorHAnsi"/>
            <w:sz w:val="24"/>
            <w:szCs w:val="24"/>
          </w:rPr>
          <w:t xml:space="preserve"> would thus be 21.</w:t>
        </w:r>
      </w:ins>
      <w:ins w:id="168" w:author="Peter Chi" w:date="2025-05-02T14:11:00Z" w16du:dateUtc="2025-05-02T21:11:00Z">
        <w:r w:rsidR="00F0523F">
          <w:rPr>
            <w:rFonts w:cstheme="minorHAnsi"/>
            <w:sz w:val="24"/>
            <w:szCs w:val="24"/>
          </w:rPr>
          <w:t xml:space="preserve"> We </w:t>
        </w:r>
      </w:ins>
      <w:ins w:id="169" w:author="Peter Chi" w:date="2025-05-06T14:55:00Z" w16du:dateUtc="2025-05-06T21:55:00Z">
        <w:r w:rsidR="00B54B0A">
          <w:rPr>
            <w:rFonts w:cstheme="minorHAnsi"/>
            <w:sz w:val="24"/>
            <w:szCs w:val="24"/>
          </w:rPr>
          <w:t xml:space="preserve">then </w:t>
        </w:r>
      </w:ins>
      <w:ins w:id="170" w:author="Peter Chi" w:date="2025-05-02T14:11:00Z" w16du:dateUtc="2025-05-02T21:11:00Z">
        <w:r w:rsidR="00F0523F">
          <w:rPr>
            <w:rFonts w:cstheme="minorHAnsi"/>
            <w:sz w:val="24"/>
            <w:szCs w:val="24"/>
          </w:rPr>
          <w:t xml:space="preserve">sample the value of the roll from the </w:t>
        </w:r>
        <w:proofErr w:type="spellStart"/>
        <w:r w:rsidR="00F0523F" w:rsidRPr="00F0523F">
          <w:rPr>
            <w:rFonts w:cstheme="minorHAnsi"/>
            <w:i/>
            <w:iCs/>
            <w:sz w:val="24"/>
            <w:szCs w:val="24"/>
            <w:rPrChange w:id="171" w:author="Peter Chi" w:date="2025-05-02T14:11:00Z" w16du:dateUtc="2025-05-02T21:11:00Z">
              <w:rPr>
                <w:rFonts w:cstheme="minorHAnsi"/>
                <w:sz w:val="24"/>
                <w:szCs w:val="24"/>
              </w:rPr>
            </w:rPrChange>
          </w:rPr>
          <w:t>tPoisson</w:t>
        </w:r>
        <w:proofErr w:type="spellEnd"/>
        <w:r w:rsidR="00F0523F">
          <w:rPr>
            <w:rFonts w:cstheme="minorHAnsi"/>
            <w:sz w:val="24"/>
            <w:szCs w:val="24"/>
          </w:rPr>
          <w:t xml:space="preserve"> distribution truncated at a maximum value of 21. Suppose for example</w:t>
        </w:r>
      </w:ins>
      <w:ins w:id="172" w:author="Peter Chi" w:date="2025-05-02T14:29:00Z" w16du:dateUtc="2025-05-02T21:29:00Z">
        <w:r w:rsidR="0025137B">
          <w:rPr>
            <w:rFonts w:cstheme="minorHAnsi"/>
            <w:sz w:val="24"/>
            <w:szCs w:val="24"/>
          </w:rPr>
          <w:t xml:space="preserve"> that</w:t>
        </w:r>
      </w:ins>
      <w:ins w:id="173" w:author="Peter Chi" w:date="2025-05-02T14:11:00Z" w16du:dateUtc="2025-05-02T21:11:00Z">
        <w:r w:rsidR="00F0523F">
          <w:rPr>
            <w:rFonts w:cstheme="minorHAnsi"/>
            <w:sz w:val="24"/>
            <w:szCs w:val="24"/>
          </w:rPr>
          <w:t xml:space="preserve"> the value of 4 is sampled</w:t>
        </w:r>
      </w:ins>
      <w:ins w:id="174" w:author="Peter Chi" w:date="2025-05-02T14:29:00Z" w16du:dateUtc="2025-05-02T21:29:00Z">
        <w:r w:rsidR="0025137B">
          <w:rPr>
            <w:rFonts w:cstheme="minorHAnsi"/>
            <w:sz w:val="24"/>
            <w:szCs w:val="24"/>
          </w:rPr>
          <w:t xml:space="preserve"> from the </w:t>
        </w:r>
        <w:proofErr w:type="spellStart"/>
        <w:r w:rsidR="0025137B" w:rsidRPr="0025137B">
          <w:rPr>
            <w:rFonts w:cstheme="minorHAnsi"/>
            <w:i/>
            <w:iCs/>
            <w:sz w:val="24"/>
            <w:szCs w:val="24"/>
            <w:rPrChange w:id="175" w:author="Peter Chi" w:date="2025-05-02T14:29:00Z" w16du:dateUtc="2025-05-02T21:29:00Z">
              <w:rPr>
                <w:rFonts w:cstheme="minorHAnsi"/>
                <w:sz w:val="24"/>
                <w:szCs w:val="24"/>
              </w:rPr>
            </w:rPrChange>
          </w:rPr>
          <w:t>tPoisson</w:t>
        </w:r>
        <w:proofErr w:type="spellEnd"/>
        <w:r w:rsidR="0025137B">
          <w:rPr>
            <w:rFonts w:cstheme="minorHAnsi"/>
            <w:sz w:val="24"/>
            <w:szCs w:val="24"/>
          </w:rPr>
          <w:t xml:space="preserve"> distribution</w:t>
        </w:r>
      </w:ins>
      <w:ins w:id="176" w:author="Peter Chi" w:date="2025-05-06T14:56:00Z" w16du:dateUtc="2025-05-06T21:56:00Z">
        <w:r w:rsidR="00B54B0A">
          <w:rPr>
            <w:rFonts w:cstheme="minorHAnsi"/>
            <w:sz w:val="24"/>
            <w:szCs w:val="24"/>
          </w:rPr>
          <w:t>, as above</w:t>
        </w:r>
      </w:ins>
      <w:ins w:id="177" w:author="Peter Chi" w:date="2025-05-02T14:11:00Z" w16du:dateUtc="2025-05-02T21:11:00Z">
        <w:r w:rsidR="00F0523F">
          <w:rPr>
            <w:rFonts w:cstheme="minorHAnsi"/>
            <w:sz w:val="24"/>
            <w:szCs w:val="24"/>
          </w:rPr>
          <w:t>.</w:t>
        </w:r>
      </w:ins>
      <w:ins w:id="178" w:author="Peter Chi" w:date="2025-05-06T14:56:00Z" w16du:dateUtc="2025-05-06T21:56:00Z">
        <w:r w:rsidR="00B54B0A">
          <w:rPr>
            <w:rFonts w:cstheme="minorHAnsi"/>
            <w:sz w:val="24"/>
            <w:szCs w:val="24"/>
          </w:rPr>
          <w:t xml:space="preserve"> The indices of each card then shifts by 4, with the last four cards wrapping to the front of t</w:t>
        </w:r>
      </w:ins>
      <w:ins w:id="179" w:author="Peter Chi" w:date="2025-05-06T14:57:00Z" w16du:dateUtc="2025-05-06T21:57:00Z">
        <w:r w:rsidR="00B54B0A">
          <w:rPr>
            <w:rFonts w:cstheme="minorHAnsi"/>
            <w:sz w:val="24"/>
            <w:szCs w:val="24"/>
          </w:rPr>
          <w:t xml:space="preserve">he vector; specifically, cards 28, 27, 26 and 25 move to positions 1, 2, 3 and 4 respectively. The </w:t>
        </w:r>
      </w:ins>
      <w:ins w:id="180" w:author="Peter Chi" w:date="2025-05-06T16:00:00Z" w16du:dateUtc="2025-05-06T23:00:00Z">
        <w:r w:rsidR="00676FF4">
          <w:rPr>
            <w:rFonts w:cstheme="minorHAnsi"/>
            <w:sz w:val="24"/>
            <w:szCs w:val="24"/>
          </w:rPr>
          <w:t>depiction below represents the left vector before and after a roll of 4:</w:t>
        </w:r>
      </w:ins>
    </w:p>
    <w:p w14:paraId="4F9F7380" w14:textId="6758B968" w:rsidR="00676FF4" w:rsidRDefault="00676FF4">
      <w:pPr>
        <w:spacing w:line="276" w:lineRule="auto"/>
        <w:rPr>
          <w:ins w:id="181" w:author="Peter Chi" w:date="2025-05-06T16:00:00Z" w16du:dateUtc="2025-05-06T23:00:00Z"/>
          <w:rFonts w:cstheme="minorHAnsi"/>
          <w:sz w:val="24"/>
          <w:szCs w:val="24"/>
        </w:rPr>
        <w:pPrChange w:id="182" w:author="Peter Chi" w:date="2025-05-06T16:01:00Z" w16du:dateUtc="2025-05-06T23:01:00Z">
          <w:pPr>
            <w:spacing w:line="276" w:lineRule="auto"/>
            <w:ind w:firstLine="720"/>
          </w:pPr>
        </w:pPrChange>
      </w:pPr>
      <w:ins w:id="183" w:author="Peter Chi" w:date="2025-05-06T16:01:00Z" w16du:dateUtc="2025-05-06T23:01:00Z">
        <w:r>
          <w:rPr>
            <w:rFonts w:cstheme="minorHAnsi"/>
            <w:sz w:val="24"/>
            <w:szCs w:val="24"/>
          </w:rPr>
          <w:t xml:space="preserve">Before: </w:t>
        </w:r>
      </w:ins>
    </w:p>
    <w:tbl>
      <w:tblPr>
        <w:tblStyle w:val="TableGrid"/>
        <w:tblW w:w="0" w:type="auto"/>
        <w:tblLook w:val="04A0" w:firstRow="1" w:lastRow="0" w:firstColumn="1" w:lastColumn="0" w:noHBand="0" w:noVBand="1"/>
        <w:tblPrChange w:id="184" w:author="Peter Chi" w:date="2025-05-06T16:01:00Z" w16du:dateUtc="2025-05-06T23:01:00Z">
          <w:tblPr>
            <w:tblStyle w:val="TableGrid"/>
            <w:tblW w:w="0" w:type="auto"/>
            <w:tblLook w:val="04A0" w:firstRow="1" w:lastRow="0" w:firstColumn="1" w:lastColumn="0" w:noHBand="0" w:noVBand="1"/>
          </w:tblPr>
        </w:tblPrChange>
      </w:tblPr>
      <w:tblGrid>
        <w:gridCol w:w="5665"/>
        <w:tblGridChange w:id="185">
          <w:tblGrid>
            <w:gridCol w:w="5665"/>
            <w:gridCol w:w="3685"/>
          </w:tblGrid>
        </w:tblGridChange>
      </w:tblGrid>
      <w:tr w:rsidR="00676FF4" w14:paraId="5B6C0260" w14:textId="77777777" w:rsidTr="00676FF4">
        <w:trPr>
          <w:ins w:id="186" w:author="Peter Chi" w:date="2025-05-06T16:00:00Z"/>
        </w:trPr>
        <w:tc>
          <w:tcPr>
            <w:tcW w:w="5665" w:type="dxa"/>
            <w:tcPrChange w:id="187" w:author="Peter Chi" w:date="2025-05-06T16:01:00Z" w16du:dateUtc="2025-05-06T23:01:00Z">
              <w:tcPr>
                <w:tcW w:w="9350" w:type="dxa"/>
                <w:gridSpan w:val="2"/>
              </w:tcPr>
            </w:tcPrChange>
          </w:tcPr>
          <w:p w14:paraId="1B1DA5BD" w14:textId="5B5344A8" w:rsidR="00676FF4" w:rsidRDefault="00676FF4" w:rsidP="00B274B4">
            <w:pPr>
              <w:spacing w:line="276" w:lineRule="auto"/>
              <w:rPr>
                <w:ins w:id="188" w:author="Peter Chi" w:date="2025-05-06T16:00:00Z" w16du:dateUtc="2025-05-06T23:00:00Z"/>
                <w:rFonts w:cstheme="minorHAnsi"/>
                <w:sz w:val="24"/>
                <w:szCs w:val="24"/>
              </w:rPr>
            </w:pPr>
            <w:ins w:id="189" w:author="Peter Chi" w:date="2025-05-06T16:00:00Z" w16du:dateUtc="2025-05-06T23:00:00Z">
              <w:r>
                <w:rPr>
                  <w:rFonts w:cstheme="minorHAnsi"/>
                  <w:sz w:val="24"/>
                  <w:szCs w:val="24"/>
                </w:rPr>
                <w:t>1 2 3 4 5 6 7 8 9 10 36 35 34 33 32 31 30 29 28 27 26 25</w:t>
              </w:r>
            </w:ins>
          </w:p>
        </w:tc>
      </w:tr>
    </w:tbl>
    <w:p w14:paraId="65C7F4BC" w14:textId="77777777" w:rsidR="00676FF4" w:rsidRDefault="00676FF4" w:rsidP="00B274B4">
      <w:pPr>
        <w:spacing w:line="276" w:lineRule="auto"/>
        <w:ind w:firstLine="720"/>
        <w:rPr>
          <w:ins w:id="190" w:author="Peter Chi" w:date="2025-05-06T16:01:00Z" w16du:dateUtc="2025-05-06T23:01:00Z"/>
          <w:rFonts w:cstheme="minorHAnsi"/>
          <w:sz w:val="24"/>
          <w:szCs w:val="24"/>
        </w:rPr>
      </w:pPr>
    </w:p>
    <w:p w14:paraId="24AB1979" w14:textId="1D8E4DB1" w:rsidR="00676FF4" w:rsidRDefault="00676FF4">
      <w:pPr>
        <w:spacing w:line="276" w:lineRule="auto"/>
        <w:rPr>
          <w:rFonts w:cstheme="minorHAnsi"/>
          <w:sz w:val="24"/>
          <w:szCs w:val="24"/>
        </w:rPr>
        <w:pPrChange w:id="191" w:author="Peter Chi" w:date="2025-05-06T16:01:00Z" w16du:dateUtc="2025-05-06T23:01:00Z">
          <w:pPr>
            <w:spacing w:line="276" w:lineRule="auto"/>
            <w:ind w:firstLine="720"/>
          </w:pPr>
        </w:pPrChange>
      </w:pPr>
      <w:ins w:id="192" w:author="Peter Chi" w:date="2025-05-06T16:01:00Z" w16du:dateUtc="2025-05-06T23:01:00Z">
        <w:r>
          <w:rPr>
            <w:rFonts w:cstheme="minorHAnsi"/>
            <w:sz w:val="24"/>
            <w:szCs w:val="24"/>
          </w:rPr>
          <w:t>After:</w:t>
        </w:r>
      </w:ins>
    </w:p>
    <w:tbl>
      <w:tblPr>
        <w:tblStyle w:val="TableGrid"/>
        <w:tblW w:w="0" w:type="auto"/>
        <w:tblLook w:val="04A0" w:firstRow="1" w:lastRow="0" w:firstColumn="1" w:lastColumn="0" w:noHBand="0" w:noVBand="1"/>
        <w:tblPrChange w:id="193" w:author="Peter Chi" w:date="2025-05-06T16:01:00Z" w16du:dateUtc="2025-05-06T23:01:00Z">
          <w:tblPr>
            <w:tblStyle w:val="TableGrid"/>
            <w:tblW w:w="0" w:type="auto"/>
            <w:tblLook w:val="04A0" w:firstRow="1" w:lastRow="0" w:firstColumn="1" w:lastColumn="0" w:noHBand="0" w:noVBand="1"/>
          </w:tblPr>
        </w:tblPrChange>
      </w:tblPr>
      <w:tblGrid>
        <w:gridCol w:w="5665"/>
        <w:tblGridChange w:id="194">
          <w:tblGrid>
            <w:gridCol w:w="5665"/>
            <w:gridCol w:w="3685"/>
          </w:tblGrid>
        </w:tblGridChange>
      </w:tblGrid>
      <w:tr w:rsidR="00676FF4" w14:paraId="43DF8E45" w14:textId="77777777" w:rsidTr="00676FF4">
        <w:trPr>
          <w:ins w:id="195" w:author="Peter Chi" w:date="2025-05-06T16:01:00Z"/>
        </w:trPr>
        <w:tc>
          <w:tcPr>
            <w:tcW w:w="5665" w:type="dxa"/>
            <w:tcPrChange w:id="196" w:author="Peter Chi" w:date="2025-05-06T16:01:00Z" w16du:dateUtc="2025-05-06T23:01:00Z">
              <w:tcPr>
                <w:tcW w:w="9350" w:type="dxa"/>
                <w:gridSpan w:val="2"/>
              </w:tcPr>
            </w:tcPrChange>
          </w:tcPr>
          <w:p w14:paraId="565CDEE3" w14:textId="10BFF044" w:rsidR="00676FF4" w:rsidRDefault="00676FF4" w:rsidP="00B274B4">
            <w:pPr>
              <w:spacing w:line="276" w:lineRule="auto"/>
              <w:rPr>
                <w:ins w:id="197" w:author="Peter Chi" w:date="2025-05-06T16:01:00Z" w16du:dateUtc="2025-05-06T23:01:00Z"/>
                <w:rFonts w:cstheme="minorHAnsi"/>
                <w:sz w:val="24"/>
                <w:szCs w:val="24"/>
              </w:rPr>
            </w:pPr>
            <w:ins w:id="198" w:author="Peter Chi" w:date="2025-05-06T16:01:00Z" w16du:dateUtc="2025-05-06T23:01:00Z">
              <w:r>
                <w:rPr>
                  <w:rFonts w:cstheme="minorHAnsi"/>
                  <w:sz w:val="24"/>
                  <w:szCs w:val="24"/>
                </w:rPr>
                <w:t>28 27 26 25 1 2 3 4 5 6 7 8 9 10 36 35 34 33 32 31 30 29</w:t>
              </w:r>
            </w:ins>
          </w:p>
        </w:tc>
      </w:tr>
    </w:tbl>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568C25E4"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some cards will move from one vector to the other due to the movement of the dealer’s hands. We call this movement a “slice.” We also distinguish between what we call an “inner slice” and an “outer slice,” whereby an inner slice refers to cards moving from one inner column to the other</w:t>
      </w:r>
      <w:del w:id="199" w:author="Peter Chi" w:date="2025-05-27T15:12:00Z" w16du:dateUtc="2025-05-27T22:12:00Z">
        <w:r w:rsidR="00DF2DDB" w:rsidDel="00D7407E">
          <w:rPr>
            <w:rFonts w:cstheme="minorHAnsi"/>
            <w:sz w:val="24"/>
            <w:szCs w:val="24"/>
          </w:rPr>
          <w:delText xml:space="preserve"> (i.e</w:delText>
        </w:r>
      </w:del>
      <w:del w:id="200" w:author="Peter Chi" w:date="2025-04-24T14:07:00Z" w16du:dateUtc="2025-04-24T21:07:00Z">
        <w:r w:rsidR="00F209BE" w:rsidDel="00FC206D">
          <w:rPr>
            <w:rFonts w:cstheme="minorHAnsi"/>
            <w:sz w:val="24"/>
            <w:szCs w:val="24"/>
          </w:rPr>
          <w:delText xml:space="preserve"> depending on whether it is a</w:delText>
        </w:r>
      </w:del>
      <w:del w:id="201" w:author="Peter Chi" w:date="2025-05-27T15:11:00Z" w16du:dateUtc="2025-05-27T22:11:00Z">
        <w:r w:rsidR="00F209BE" w:rsidDel="00D7407E">
          <w:rPr>
            <w:rFonts w:cstheme="minorHAnsi"/>
            <w:sz w:val="24"/>
            <w:szCs w:val="24"/>
          </w:rPr>
          <w:delText xml:space="preserve"> left-hand </w:delText>
        </w:r>
      </w:del>
      <w:del w:id="202" w:author="Peter Chi" w:date="2025-04-24T14:07:00Z" w16du:dateUtc="2025-04-24T21:07:00Z">
        <w:r w:rsidR="00F209BE" w:rsidDel="00FC206D">
          <w:rPr>
            <w:rFonts w:cstheme="minorHAnsi"/>
            <w:sz w:val="24"/>
            <w:szCs w:val="24"/>
          </w:rPr>
          <w:delText xml:space="preserve">or </w:delText>
        </w:r>
      </w:del>
      <w:del w:id="203" w:author="Peter Chi" w:date="2025-05-27T15:11:00Z" w16du:dateUtc="2025-05-27T22:11:00Z">
        <w:r w:rsidR="00F209BE" w:rsidDel="00D7407E">
          <w:rPr>
            <w:rFonts w:cstheme="minorHAnsi"/>
            <w:sz w:val="24"/>
            <w:szCs w:val="24"/>
          </w:rPr>
          <w:delText>right-hand wash cycle</w:delText>
        </w:r>
      </w:del>
      <w:del w:id="204" w:author="Peter Chi" w:date="2025-05-27T15:12:00Z" w16du:dateUtc="2025-05-27T22:12:00Z">
        <w:r w:rsidR="00DF2DDB" w:rsidDel="00D7407E">
          <w:rPr>
            <w:rFonts w:cstheme="minorHAnsi"/>
            <w:sz w:val="24"/>
            <w:szCs w:val="24"/>
          </w:rPr>
          <w:delText>)</w:delText>
        </w:r>
      </w:del>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w:t>
      </w:r>
      <w:del w:id="205" w:author="Peter Chi" w:date="2025-05-27T15:13:00Z" w16du:dateUtc="2025-05-27T22:13:00Z">
        <w:r w:rsidR="00DF2DDB" w:rsidDel="00D7407E">
          <w:rPr>
            <w:rFonts w:cstheme="minorHAnsi"/>
            <w:sz w:val="24"/>
            <w:szCs w:val="24"/>
          </w:rPr>
          <w:delText xml:space="preserve"> (i.e. column 1 to column 2 </w:delText>
        </w:r>
      </w:del>
      <w:del w:id="206" w:author="Peter Chi" w:date="2025-05-27T15:12:00Z" w16du:dateUtc="2025-05-27T22:12:00Z">
        <w:r w:rsidR="00DF2DDB" w:rsidDel="00D7407E">
          <w:rPr>
            <w:rFonts w:cstheme="minorHAnsi"/>
            <w:sz w:val="24"/>
            <w:szCs w:val="24"/>
          </w:rPr>
          <w:delText>during a left-hand wash cycle</w:delText>
        </w:r>
        <w:r w:rsidR="00D57926" w:rsidDel="00D7407E">
          <w:rPr>
            <w:rFonts w:cstheme="minorHAnsi"/>
            <w:sz w:val="24"/>
            <w:szCs w:val="24"/>
          </w:rPr>
          <w:delText>, or</w:delText>
        </w:r>
        <w:r w:rsidR="00DF2DDB" w:rsidDel="00D7407E">
          <w:rPr>
            <w:rFonts w:cstheme="minorHAnsi"/>
            <w:sz w:val="24"/>
            <w:szCs w:val="24"/>
          </w:rPr>
          <w:delText xml:space="preserve"> column </w:delText>
        </w:r>
        <w:r w:rsidR="00D57926" w:rsidDel="00D7407E">
          <w:rPr>
            <w:rFonts w:cstheme="minorHAnsi"/>
            <w:sz w:val="24"/>
            <w:szCs w:val="24"/>
          </w:rPr>
          <w:delText>4</w:delText>
        </w:r>
        <w:r w:rsidR="00DF2DDB" w:rsidDel="00D7407E">
          <w:rPr>
            <w:rFonts w:cstheme="minorHAnsi"/>
            <w:sz w:val="24"/>
            <w:szCs w:val="24"/>
          </w:rPr>
          <w:delText xml:space="preserve"> to column </w:delText>
        </w:r>
        <w:r w:rsidR="00D57926" w:rsidDel="00D7407E">
          <w:rPr>
            <w:rFonts w:cstheme="minorHAnsi"/>
            <w:sz w:val="24"/>
            <w:szCs w:val="24"/>
          </w:rPr>
          <w:delText>3</w:delText>
        </w:r>
        <w:r w:rsidR="00DF2DDB" w:rsidDel="00D7407E">
          <w:rPr>
            <w:rFonts w:cstheme="minorHAnsi"/>
            <w:sz w:val="24"/>
            <w:szCs w:val="24"/>
          </w:rPr>
          <w:delText xml:space="preserve"> during a right-hand wash</w:delText>
        </w:r>
      </w:del>
      <w:del w:id="207" w:author="Peter Chi" w:date="2025-05-27T15:13:00Z" w16du:dateUtc="2025-05-27T22:13:00Z">
        <w:r w:rsidR="00DF2DDB" w:rsidDel="00D7407E">
          <w:rPr>
            <w:rFonts w:cstheme="minorHAnsi"/>
            <w:sz w:val="24"/>
            <w:szCs w:val="24"/>
          </w:rPr>
          <w:delText>)</w:delText>
        </w:r>
      </w:del>
      <w:r w:rsidR="00DF2DDB">
        <w:rPr>
          <w:rFonts w:cstheme="minorHAnsi"/>
          <w:sz w:val="24"/>
          <w:szCs w:val="24"/>
        </w:rPr>
        <w:t>.</w:t>
      </w:r>
    </w:p>
    <w:p w14:paraId="66ECEFAB" w14:textId="77777777" w:rsidR="00D7407E" w:rsidRDefault="00DF2DDB" w:rsidP="004E3E95">
      <w:pPr>
        <w:spacing w:line="276" w:lineRule="auto"/>
        <w:ind w:firstLine="720"/>
        <w:rPr>
          <w:ins w:id="208" w:author="Peter Chi" w:date="2025-05-27T15:16:00Z" w16du:dateUtc="2025-05-27T22:16:00Z"/>
          <w:rFonts w:cstheme="minorHAnsi"/>
          <w:sz w:val="24"/>
          <w:szCs w:val="24"/>
        </w:rPr>
      </w:pPr>
      <w:r>
        <w:rPr>
          <w:rFonts w:cstheme="minorHAnsi"/>
          <w:sz w:val="24"/>
          <w:szCs w:val="24"/>
        </w:rPr>
        <w:lastRenderedPageBreak/>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Specifically, we generate a Bernoulli random variable dictating that an inner slice will occur 70% of the time, with an outer slice occurring the remaining 30% of the time</w:t>
      </w:r>
      <w:ins w:id="209" w:author="Peter Chi" w:date="2025-04-24T14:08:00Z" w16du:dateUtc="2025-04-24T21:08:00Z">
        <w:r w:rsidR="00FC206D">
          <w:rPr>
            <w:rFonts w:cstheme="minorHAnsi"/>
            <w:sz w:val="24"/>
            <w:szCs w:val="24"/>
          </w:rPr>
          <w:t xml:space="preserve">; </w:t>
        </w:r>
      </w:ins>
      <w:ins w:id="210" w:author="Peter Chi" w:date="2025-04-24T14:09:00Z" w16du:dateUtc="2025-04-24T21:09:00Z">
        <w:r w:rsidR="00FC206D">
          <w:rPr>
            <w:rFonts w:cstheme="minorHAnsi"/>
            <w:sz w:val="24"/>
            <w:szCs w:val="24"/>
          </w:rPr>
          <w:t>these values wer</w:t>
        </w:r>
      </w:ins>
      <w:ins w:id="211" w:author="Peter Chi" w:date="2025-04-24T14:13:00Z" w16du:dateUtc="2025-04-24T21:13:00Z">
        <w:r w:rsidR="00FC206D">
          <w:rPr>
            <w:rFonts w:cstheme="minorHAnsi"/>
            <w:sz w:val="24"/>
            <w:szCs w:val="24"/>
          </w:rPr>
          <w:t xml:space="preserve">e chosen </w:t>
        </w:r>
      </w:ins>
      <w:ins w:id="212" w:author="Peter Chi" w:date="2025-04-24T14:14:00Z" w16du:dateUtc="2025-04-24T21:14:00Z">
        <w:r w:rsidR="00FC206D">
          <w:rPr>
            <w:rFonts w:cstheme="minorHAnsi"/>
            <w:sz w:val="24"/>
            <w:szCs w:val="24"/>
          </w:rPr>
          <w:t xml:space="preserve">based on a rough estimate of what we think to be plausible </w:t>
        </w:r>
      </w:ins>
      <w:ins w:id="213" w:author="Peter Chi" w:date="2025-04-24T14:46:00Z" w16du:dateUtc="2025-04-24T21:46:00Z">
        <w:r w:rsidR="00742648">
          <w:rPr>
            <w:rFonts w:cstheme="minorHAnsi"/>
            <w:sz w:val="24"/>
            <w:szCs w:val="24"/>
          </w:rPr>
          <w:t>from having manually performed the wash shuffle ourselves</w:t>
        </w:r>
      </w:ins>
      <w:r>
        <w:rPr>
          <w:rFonts w:cstheme="minorHAnsi"/>
          <w:sz w:val="24"/>
          <w:szCs w:val="24"/>
        </w:rPr>
        <w:t xml:space="preserve">. </w:t>
      </w:r>
    </w:p>
    <w:p w14:paraId="0000CF0B" w14:textId="2C7AF7BD" w:rsidR="00D7407E" w:rsidRPr="00D7407E" w:rsidRDefault="00D7407E" w:rsidP="004E3E95">
      <w:pPr>
        <w:spacing w:line="276" w:lineRule="auto"/>
        <w:ind w:firstLine="720"/>
        <w:rPr>
          <w:ins w:id="214" w:author="Peter Chi" w:date="2025-05-27T15:17:00Z" w16du:dateUtc="2025-05-27T22:17:00Z"/>
          <w:rFonts w:cstheme="minorHAnsi"/>
          <w:sz w:val="24"/>
          <w:szCs w:val="24"/>
        </w:rPr>
      </w:pPr>
      <w:ins w:id="215" w:author="Peter Chi" w:date="2025-05-27T15:13:00Z" w16du:dateUtc="2025-05-27T22:13:00Z">
        <w:r>
          <w:rPr>
            <w:rFonts w:cstheme="minorHAnsi"/>
            <w:sz w:val="24"/>
            <w:szCs w:val="24"/>
          </w:rPr>
          <w:t xml:space="preserve">Then, if an inner slice does occur, </w:t>
        </w:r>
      </w:ins>
      <w:ins w:id="216" w:author="Peter Chi" w:date="2025-05-27T15:14:00Z" w16du:dateUtc="2025-05-27T22:14:00Z">
        <w:r>
          <w:rPr>
            <w:rFonts w:cstheme="minorHAnsi"/>
            <w:sz w:val="24"/>
            <w:szCs w:val="24"/>
          </w:rPr>
          <w:t xml:space="preserve">cards will move from one column to the other with the donating column being chosen by </w:t>
        </w:r>
      </w:ins>
      <w:ins w:id="217" w:author="Peter Chi" w:date="2025-05-27T15:15:00Z" w16du:dateUtc="2025-05-27T22:15:00Z">
        <w:r>
          <w:rPr>
            <w:rFonts w:cstheme="minorHAnsi"/>
            <w:sz w:val="24"/>
            <w:szCs w:val="24"/>
          </w:rPr>
          <w:t xml:space="preserve">a Bernoulli random variable with probability equal to the relative length of the column; that is, the probability that column </w:t>
        </w:r>
      </w:ins>
      <w:ins w:id="218" w:author="Peter Chi" w:date="2025-05-27T15:17:00Z" w16du:dateUtc="2025-05-27T22:17:00Z">
        <w:r>
          <w:rPr>
            <w:rFonts w:cstheme="minorHAnsi"/>
            <w:sz w:val="24"/>
            <w:szCs w:val="24"/>
          </w:rPr>
          <w:t xml:space="preserve">2 will be the donor column is equal to </w:t>
        </w:r>
      </w:ins>
      <m:oMath>
        <m:f>
          <m:fPr>
            <m:ctrlPr>
              <w:ins w:id="219" w:author="Peter Chi" w:date="2025-05-27T15:18:00Z" w16du:dateUtc="2025-05-27T22:18:00Z">
                <w:rPr>
                  <w:rFonts w:ascii="Cambria Math" w:hAnsi="Cambria Math" w:cstheme="minorHAnsi"/>
                  <w:i/>
                  <w:sz w:val="24"/>
                  <w:szCs w:val="24"/>
                </w:rPr>
              </w:ins>
            </m:ctrlPr>
          </m:fPr>
          <m:num>
            <m:sSub>
              <m:sSubPr>
                <m:ctrlPr>
                  <w:ins w:id="220" w:author="Peter Chi" w:date="2025-05-27T15:18:00Z" w16du:dateUtc="2025-05-27T22:18:00Z">
                    <w:rPr>
                      <w:rFonts w:ascii="Cambria Math" w:hAnsi="Cambria Math" w:cstheme="minorHAnsi"/>
                      <w:i/>
                      <w:sz w:val="24"/>
                      <w:szCs w:val="24"/>
                    </w:rPr>
                  </w:ins>
                </m:ctrlPr>
              </m:sSubPr>
              <m:e>
                <m:r>
                  <w:ins w:id="221" w:author="Peter Chi" w:date="2025-05-27T15:18:00Z" w16du:dateUtc="2025-05-27T22:18:00Z">
                    <w:rPr>
                      <w:rFonts w:ascii="Cambria Math" w:hAnsi="Cambria Math" w:cstheme="minorHAnsi"/>
                      <w:sz w:val="24"/>
                      <w:szCs w:val="24"/>
                    </w:rPr>
                    <m:t>n</m:t>
                  </w:ins>
                </m:r>
              </m:e>
              <m:sub>
                <m:r>
                  <w:ins w:id="222" w:author="Peter Chi" w:date="2025-05-27T15:18:00Z" w16du:dateUtc="2025-05-27T22:18:00Z">
                    <w:rPr>
                      <w:rFonts w:ascii="Cambria Math" w:hAnsi="Cambria Math" w:cstheme="minorHAnsi"/>
                      <w:sz w:val="24"/>
                      <w:szCs w:val="24"/>
                    </w:rPr>
                    <m:t>2</m:t>
                  </w:ins>
                </m:r>
              </m:sub>
            </m:sSub>
          </m:num>
          <m:den>
            <m:sSub>
              <m:sSubPr>
                <m:ctrlPr>
                  <w:ins w:id="223" w:author="Peter Chi" w:date="2025-05-27T15:19:00Z" w16du:dateUtc="2025-05-27T22:19:00Z">
                    <w:rPr>
                      <w:rFonts w:ascii="Cambria Math" w:hAnsi="Cambria Math" w:cstheme="minorHAnsi"/>
                      <w:i/>
                      <w:sz w:val="24"/>
                      <w:szCs w:val="24"/>
                    </w:rPr>
                  </w:ins>
                </m:ctrlPr>
              </m:sSubPr>
              <m:e>
                <m:r>
                  <w:ins w:id="224" w:author="Peter Chi" w:date="2025-05-27T15:19:00Z" w16du:dateUtc="2025-05-27T22:19:00Z">
                    <w:rPr>
                      <w:rFonts w:ascii="Cambria Math" w:hAnsi="Cambria Math" w:cstheme="minorHAnsi"/>
                      <w:sz w:val="24"/>
                      <w:szCs w:val="24"/>
                    </w:rPr>
                    <m:t>n</m:t>
                  </w:ins>
                </m:r>
              </m:e>
              <m:sub>
                <m:r>
                  <w:ins w:id="225" w:author="Peter Chi" w:date="2025-05-27T15:19:00Z" w16du:dateUtc="2025-05-27T22:19:00Z">
                    <w:rPr>
                      <w:rFonts w:ascii="Cambria Math" w:hAnsi="Cambria Math" w:cstheme="minorHAnsi"/>
                      <w:sz w:val="24"/>
                      <w:szCs w:val="24"/>
                    </w:rPr>
                    <m:t>2</m:t>
                  </w:ins>
                </m:r>
              </m:sub>
            </m:sSub>
            <m:r>
              <w:ins w:id="226" w:author="Peter Chi" w:date="2025-05-27T15:19:00Z" w16du:dateUtc="2025-05-27T22:19:00Z">
                <w:rPr>
                  <w:rFonts w:ascii="Cambria Math" w:hAnsi="Cambria Math" w:cstheme="minorHAnsi"/>
                  <w:sz w:val="24"/>
                  <w:szCs w:val="24"/>
                </w:rPr>
                <m:t>+</m:t>
              </w:ins>
            </m:r>
            <m:sSub>
              <m:sSubPr>
                <m:ctrlPr>
                  <w:ins w:id="227" w:author="Peter Chi" w:date="2025-05-27T15:19:00Z" w16du:dateUtc="2025-05-27T22:19:00Z">
                    <w:rPr>
                      <w:rFonts w:ascii="Cambria Math" w:hAnsi="Cambria Math" w:cstheme="minorHAnsi"/>
                      <w:i/>
                      <w:sz w:val="24"/>
                      <w:szCs w:val="24"/>
                    </w:rPr>
                  </w:ins>
                </m:ctrlPr>
              </m:sSubPr>
              <m:e>
                <m:r>
                  <w:ins w:id="228" w:author="Peter Chi" w:date="2025-05-27T15:19:00Z" w16du:dateUtc="2025-05-27T22:19:00Z">
                    <w:rPr>
                      <w:rFonts w:ascii="Cambria Math" w:hAnsi="Cambria Math" w:cstheme="minorHAnsi"/>
                      <w:sz w:val="24"/>
                      <w:szCs w:val="24"/>
                    </w:rPr>
                    <m:t>n</m:t>
                  </w:ins>
                </m:r>
              </m:e>
              <m:sub>
                <m:r>
                  <w:ins w:id="229" w:author="Peter Chi" w:date="2025-05-27T15:19:00Z" w16du:dateUtc="2025-05-27T22:19:00Z">
                    <w:rPr>
                      <w:rFonts w:ascii="Cambria Math" w:hAnsi="Cambria Math" w:cstheme="minorHAnsi"/>
                      <w:sz w:val="24"/>
                      <w:szCs w:val="24"/>
                    </w:rPr>
                    <m:t>3</m:t>
                  </w:ins>
                </m:r>
              </m:sub>
            </m:sSub>
          </m:den>
        </m:f>
      </m:oMath>
      <w:ins w:id="230" w:author="Peter Chi" w:date="2025-05-27T15:20:00Z" w16du:dateUtc="2025-05-27T22:20:00Z">
        <w:r>
          <w:rPr>
            <w:rFonts w:cstheme="minorHAnsi"/>
            <w:sz w:val="24"/>
            <w:szCs w:val="24"/>
          </w:rPr>
          <w:t>, where n</w:t>
        </w:r>
        <w:proofErr w:type="spellStart"/>
        <w:r>
          <w:rPr>
            <w:rFonts w:cstheme="minorHAnsi"/>
            <w:sz w:val="24"/>
            <w:szCs w:val="24"/>
            <w:vertAlign w:val="subscript"/>
          </w:rPr>
          <w:t>i</w:t>
        </w:r>
        <w:proofErr w:type="spellEnd"/>
        <w:r>
          <w:rPr>
            <w:rFonts w:cstheme="minorHAnsi"/>
            <w:sz w:val="24"/>
            <w:szCs w:val="24"/>
          </w:rPr>
          <w:t xml:space="preserve"> is the length of the </w:t>
        </w:r>
        <w:proofErr w:type="spellStart"/>
        <w:r>
          <w:rPr>
            <w:rFonts w:cstheme="minorHAnsi"/>
            <w:sz w:val="24"/>
            <w:szCs w:val="24"/>
          </w:rPr>
          <w:t>i</w:t>
        </w:r>
        <w:r>
          <w:rPr>
            <w:rFonts w:cstheme="minorHAnsi"/>
            <w:sz w:val="24"/>
            <w:szCs w:val="24"/>
            <w:vertAlign w:val="superscript"/>
          </w:rPr>
          <w:t>th</w:t>
        </w:r>
        <w:proofErr w:type="spellEnd"/>
        <w:r>
          <w:rPr>
            <w:rFonts w:cstheme="minorHAnsi"/>
            <w:sz w:val="24"/>
            <w:szCs w:val="24"/>
          </w:rPr>
          <w:t xml:space="preserve"> column. Similarly, if an outer slice occurs, </w:t>
        </w:r>
      </w:ins>
      <w:ins w:id="231" w:author="Peter Chi" w:date="2025-05-27T15:31:00Z" w16du:dateUtc="2025-05-27T22:31:00Z">
        <w:r w:rsidR="00660A55">
          <w:rPr>
            <w:rFonts w:cstheme="minorHAnsi"/>
            <w:sz w:val="24"/>
            <w:szCs w:val="24"/>
          </w:rPr>
          <w:t>cards will move from one column to another with the donating column again being chosen by a Bernoulli random variable with probability equal to the relative length of the column.</w:t>
        </w:r>
      </w:ins>
    </w:p>
    <w:p w14:paraId="00B300FB" w14:textId="32B4C211" w:rsidR="007E6616" w:rsidRDefault="00F209BE" w:rsidP="004E3E95">
      <w:pPr>
        <w:spacing w:line="276" w:lineRule="auto"/>
        <w:ind w:firstLine="720"/>
        <w:rPr>
          <w:ins w:id="232" w:author="Peter Chi" w:date="2025-05-22T10:38:00Z" w16du:dateUtc="2025-05-22T17:38:00Z"/>
          <w:rFonts w:cstheme="minorHAnsi"/>
          <w:sz w:val="24"/>
          <w:szCs w:val="24"/>
        </w:rPr>
      </w:pPr>
      <w:del w:id="233" w:author="Peter Chi" w:date="2025-05-27T15:31:00Z" w16du:dateUtc="2025-05-27T22:31:00Z">
        <w:r w:rsidDel="00660A55">
          <w:rPr>
            <w:rFonts w:cstheme="minorHAnsi"/>
            <w:sz w:val="24"/>
            <w:szCs w:val="24"/>
          </w:rPr>
          <w:delText xml:space="preserve">Then, </w:delText>
        </w:r>
      </w:del>
      <w:ins w:id="234" w:author="Peter Chi" w:date="2025-05-27T15:31:00Z" w16du:dateUtc="2025-05-27T22:31:00Z">
        <w:r w:rsidR="00660A55">
          <w:rPr>
            <w:rFonts w:cstheme="minorHAnsi"/>
            <w:sz w:val="24"/>
            <w:szCs w:val="24"/>
          </w:rPr>
          <w:t>Finally, a</w:t>
        </w:r>
      </w:ins>
      <w:ins w:id="235" w:author="Peter Chi" w:date="2025-04-24T14:46:00Z" w16du:dateUtc="2025-04-24T21:46:00Z">
        <w:r w:rsidR="00742648">
          <w:rPr>
            <w:rFonts w:cstheme="minorHAnsi"/>
            <w:sz w:val="24"/>
            <w:szCs w:val="24"/>
          </w:rPr>
          <w:t xml:space="preserve">gain based upon </w:t>
        </w:r>
      </w:ins>
      <w:ins w:id="236" w:author="Peter Chi" w:date="2025-04-24T14:47:00Z" w16du:dateUtc="2025-04-24T21:47:00Z">
        <w:r w:rsidR="00742648">
          <w:rPr>
            <w:rFonts w:cstheme="minorHAnsi"/>
            <w:sz w:val="24"/>
            <w:szCs w:val="24"/>
          </w:rPr>
          <w:t xml:space="preserve">observed </w:t>
        </w:r>
      </w:ins>
      <w:ins w:id="237" w:author="Peter Chi" w:date="2025-04-24T14:46:00Z" w16du:dateUtc="2025-04-24T21:46:00Z">
        <w:r w:rsidR="00742648">
          <w:rPr>
            <w:rFonts w:cstheme="minorHAnsi"/>
            <w:sz w:val="24"/>
            <w:szCs w:val="24"/>
          </w:rPr>
          <w:t xml:space="preserve">plausibility, </w:t>
        </w:r>
      </w:ins>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6DCCC51D" w14:textId="22B4ABDB" w:rsidR="008B6060" w:rsidRDefault="008B6060" w:rsidP="004E3E95">
      <w:pPr>
        <w:spacing w:line="276" w:lineRule="auto"/>
        <w:ind w:firstLine="720"/>
        <w:rPr>
          <w:rFonts w:cstheme="minorHAnsi"/>
          <w:sz w:val="24"/>
          <w:szCs w:val="24"/>
        </w:rPr>
      </w:pPr>
      <w:ins w:id="238" w:author="Peter Chi" w:date="2025-05-22T10:38:00Z" w16du:dateUtc="2025-05-22T17:38:00Z">
        <w:r>
          <w:rPr>
            <w:rFonts w:cstheme="minorHAnsi"/>
            <w:sz w:val="24"/>
            <w:szCs w:val="24"/>
          </w:rPr>
          <w:t xml:space="preserve">For example, consider again the starting left vector from above: </w:t>
        </w:r>
      </w:ins>
    </w:p>
    <w:tbl>
      <w:tblPr>
        <w:tblStyle w:val="TableGrid"/>
        <w:tblW w:w="0" w:type="auto"/>
        <w:tblLook w:val="04A0" w:firstRow="1" w:lastRow="0" w:firstColumn="1" w:lastColumn="0" w:noHBand="0" w:noVBand="1"/>
        <w:tblPrChange w:id="239" w:author="Peter Chi" w:date="2025-05-22T10:39:00Z" w16du:dateUtc="2025-05-22T17:39:00Z">
          <w:tblPr>
            <w:tblStyle w:val="TableGrid"/>
            <w:tblW w:w="0" w:type="auto"/>
            <w:tblLook w:val="04A0" w:firstRow="1" w:lastRow="0" w:firstColumn="1" w:lastColumn="0" w:noHBand="0" w:noVBand="1"/>
          </w:tblPr>
        </w:tblPrChange>
      </w:tblPr>
      <w:tblGrid>
        <w:gridCol w:w="5935"/>
        <w:tblGridChange w:id="240">
          <w:tblGrid>
            <w:gridCol w:w="5665"/>
            <w:gridCol w:w="270"/>
          </w:tblGrid>
        </w:tblGridChange>
      </w:tblGrid>
      <w:tr w:rsidR="008B6060" w14:paraId="3028511A" w14:textId="77777777" w:rsidTr="008B6060">
        <w:trPr>
          <w:ins w:id="241" w:author="Peter Chi" w:date="2025-05-22T10:39:00Z"/>
          <w:trPrChange w:id="242" w:author="Peter Chi" w:date="2025-05-22T10:39:00Z" w16du:dateUtc="2025-05-22T17:39:00Z">
            <w:trPr>
              <w:gridAfter w:val="0"/>
            </w:trPr>
          </w:trPrChange>
        </w:trPr>
        <w:tc>
          <w:tcPr>
            <w:tcW w:w="5935" w:type="dxa"/>
            <w:tcPrChange w:id="243" w:author="Peter Chi" w:date="2025-05-22T10:39:00Z" w16du:dateUtc="2025-05-22T17:39:00Z">
              <w:tcPr>
                <w:tcW w:w="5665" w:type="dxa"/>
              </w:tcPr>
            </w:tcPrChange>
          </w:tcPr>
          <w:p w14:paraId="1F9B9ED0" w14:textId="02A5A330" w:rsidR="008B6060" w:rsidRDefault="008B6060" w:rsidP="00BF5501">
            <w:pPr>
              <w:spacing w:line="276" w:lineRule="auto"/>
              <w:rPr>
                <w:ins w:id="244" w:author="Peter Chi" w:date="2025-05-22T10:39:00Z" w16du:dateUtc="2025-05-22T17:39:00Z"/>
                <w:rFonts w:cstheme="minorHAnsi"/>
                <w:sz w:val="24"/>
                <w:szCs w:val="24"/>
              </w:rPr>
            </w:pPr>
            <w:ins w:id="245" w:author="Peter Chi" w:date="2025-05-22T10:39:00Z" w16du:dateUtc="2025-05-22T17:39:00Z">
              <w:r>
                <w:rPr>
                  <w:rFonts w:cstheme="minorHAnsi"/>
                  <w:sz w:val="24"/>
                  <w:szCs w:val="24"/>
                </w:rPr>
                <w:t>1 2 3 4 5 6 7 8 9 10 | 36 35 34 33 32 31 30 29 28 27 26 25</w:t>
              </w:r>
            </w:ins>
          </w:p>
        </w:tc>
      </w:tr>
    </w:tbl>
    <w:p w14:paraId="7DC6E1FD" w14:textId="70F80427" w:rsidR="008B6060" w:rsidRDefault="008B6060" w:rsidP="008B6060">
      <w:pPr>
        <w:spacing w:line="276" w:lineRule="auto"/>
        <w:rPr>
          <w:ins w:id="246" w:author="Peter Chi" w:date="2025-05-22T10:40:00Z" w16du:dateUtc="2025-05-22T17:40:00Z"/>
          <w:rFonts w:cstheme="minorHAnsi"/>
          <w:sz w:val="24"/>
          <w:szCs w:val="24"/>
        </w:rPr>
      </w:pPr>
      <w:ins w:id="247" w:author="Peter Chi" w:date="2025-05-22T10:39:00Z" w16du:dateUtc="2025-05-22T17:39:00Z">
        <w:r>
          <w:rPr>
            <w:rFonts w:cstheme="minorHAnsi"/>
            <w:sz w:val="24"/>
            <w:szCs w:val="24"/>
          </w:rPr>
          <w:t>The vertical line</w:t>
        </w:r>
      </w:ins>
      <w:ins w:id="248" w:author="Peter Chi" w:date="2025-05-22T10:40:00Z" w16du:dateUtc="2025-05-22T17:40:00Z">
        <w:r>
          <w:rPr>
            <w:rFonts w:cstheme="minorHAnsi"/>
            <w:sz w:val="24"/>
            <w:szCs w:val="24"/>
          </w:rPr>
          <w:t xml:space="preserve"> separates column 1 and column 3. The right vector would thus be:</w:t>
        </w:r>
      </w:ins>
    </w:p>
    <w:tbl>
      <w:tblPr>
        <w:tblStyle w:val="TableGrid"/>
        <w:tblW w:w="9355" w:type="dxa"/>
        <w:tblLook w:val="04A0" w:firstRow="1" w:lastRow="0" w:firstColumn="1" w:lastColumn="0" w:noHBand="0" w:noVBand="1"/>
        <w:tblPrChange w:id="249" w:author="Peter Chi" w:date="2025-05-27T14:53:00Z" w16du:dateUtc="2025-05-27T21:53:00Z">
          <w:tblPr>
            <w:tblStyle w:val="TableGrid"/>
            <w:tblW w:w="0" w:type="auto"/>
            <w:tblLook w:val="04A0" w:firstRow="1" w:lastRow="0" w:firstColumn="1" w:lastColumn="0" w:noHBand="0" w:noVBand="1"/>
          </w:tblPr>
        </w:tblPrChange>
      </w:tblPr>
      <w:tblGrid>
        <w:gridCol w:w="9355"/>
        <w:tblGridChange w:id="250">
          <w:tblGrid>
            <w:gridCol w:w="5935"/>
            <w:gridCol w:w="3420"/>
          </w:tblGrid>
        </w:tblGridChange>
      </w:tblGrid>
      <w:tr w:rsidR="008B6060" w14:paraId="24AB030A" w14:textId="77777777" w:rsidTr="00E7047B">
        <w:trPr>
          <w:ins w:id="251" w:author="Peter Chi" w:date="2025-05-22T10:40:00Z"/>
          <w:trPrChange w:id="252" w:author="Peter Chi" w:date="2025-05-27T14:53:00Z" w16du:dateUtc="2025-05-27T21:53:00Z">
            <w:trPr>
              <w:gridAfter w:val="0"/>
            </w:trPr>
          </w:trPrChange>
        </w:trPr>
        <w:tc>
          <w:tcPr>
            <w:tcW w:w="9355" w:type="dxa"/>
            <w:tcPrChange w:id="253" w:author="Peter Chi" w:date="2025-05-27T14:53:00Z" w16du:dateUtc="2025-05-27T21:53:00Z">
              <w:tcPr>
                <w:tcW w:w="5935" w:type="dxa"/>
              </w:tcPr>
            </w:tcPrChange>
          </w:tcPr>
          <w:p w14:paraId="473DB08E" w14:textId="0A417527" w:rsidR="008B6060" w:rsidRDefault="00E7047B" w:rsidP="00BF5501">
            <w:pPr>
              <w:spacing w:line="276" w:lineRule="auto"/>
              <w:rPr>
                <w:ins w:id="254" w:author="Peter Chi" w:date="2025-05-22T10:40:00Z" w16du:dateUtc="2025-05-22T17:40:00Z"/>
                <w:rFonts w:cstheme="minorHAnsi"/>
                <w:sz w:val="24"/>
                <w:szCs w:val="24"/>
              </w:rPr>
            </w:pPr>
            <w:ins w:id="255" w:author="Peter Chi" w:date="2025-05-27T14:52:00Z" w16du:dateUtc="2025-05-27T21:52:00Z">
              <w:r>
                <w:rPr>
                  <w:rFonts w:cstheme="minorHAnsi"/>
                  <w:sz w:val="24"/>
                  <w:szCs w:val="24"/>
                </w:rPr>
                <w:t>24 23 22 21 20 19 18 17 16 15 14 13 12 11</w:t>
              </w:r>
            </w:ins>
            <w:ins w:id="256" w:author="Peter Chi" w:date="2025-05-22T10:40:00Z" w16du:dateUtc="2025-05-22T17:40:00Z">
              <w:r w:rsidR="008B6060">
                <w:rPr>
                  <w:rFonts w:cstheme="minorHAnsi"/>
                  <w:sz w:val="24"/>
                  <w:szCs w:val="24"/>
                </w:rPr>
                <w:t xml:space="preserve"> | </w:t>
              </w:r>
            </w:ins>
            <w:ins w:id="257" w:author="Peter Chi" w:date="2025-05-27T14:52:00Z" w16du:dateUtc="2025-05-27T21:52:00Z">
              <w:r>
                <w:rPr>
                  <w:rFonts w:cstheme="minorHAnsi"/>
                  <w:sz w:val="24"/>
                  <w:szCs w:val="24"/>
                </w:rPr>
                <w:t xml:space="preserve">37 38 39 40 41 42 43 44 45 46 47 48 </w:t>
              </w:r>
            </w:ins>
            <w:ins w:id="258" w:author="Peter Chi" w:date="2025-05-27T14:53:00Z" w16du:dateUtc="2025-05-27T21:53:00Z">
              <w:r>
                <w:rPr>
                  <w:rFonts w:cstheme="minorHAnsi"/>
                  <w:sz w:val="24"/>
                  <w:szCs w:val="24"/>
                </w:rPr>
                <w:t>49 50 51 52</w:t>
              </w:r>
            </w:ins>
          </w:p>
        </w:tc>
      </w:tr>
    </w:tbl>
    <w:p w14:paraId="2CC02F3A" w14:textId="77777777" w:rsidR="006A403C" w:rsidRDefault="00E7047B">
      <w:pPr>
        <w:spacing w:line="276" w:lineRule="auto"/>
        <w:rPr>
          <w:ins w:id="259" w:author="Peter Chi" w:date="2025-05-27T15:50:00Z" w16du:dateUtc="2025-05-27T22:50:00Z"/>
          <w:rFonts w:cstheme="minorHAnsi"/>
          <w:sz w:val="24"/>
          <w:szCs w:val="24"/>
        </w:rPr>
      </w:pPr>
      <w:ins w:id="260" w:author="Peter Chi" w:date="2025-05-27T14:54:00Z" w16du:dateUtc="2025-05-27T21:54:00Z">
        <w:r>
          <w:rPr>
            <w:rFonts w:cstheme="minorHAnsi"/>
            <w:sz w:val="24"/>
            <w:szCs w:val="24"/>
          </w:rPr>
          <w:t xml:space="preserve">where the vertical line here separates column 2 and column 4. </w:t>
        </w:r>
      </w:ins>
      <w:ins w:id="261" w:author="Peter Chi" w:date="2025-05-27T14:53:00Z" w16du:dateUtc="2025-05-27T21:53:00Z">
        <w:r>
          <w:rPr>
            <w:rFonts w:cstheme="minorHAnsi"/>
            <w:sz w:val="24"/>
            <w:szCs w:val="24"/>
          </w:rPr>
          <w:t xml:space="preserve">Then, </w:t>
        </w:r>
      </w:ins>
      <w:ins w:id="262" w:author="Peter Chi" w:date="2025-05-27T14:54:00Z" w16du:dateUtc="2025-05-27T21:54:00Z">
        <w:r>
          <w:rPr>
            <w:rFonts w:cstheme="minorHAnsi"/>
            <w:sz w:val="24"/>
            <w:szCs w:val="24"/>
          </w:rPr>
          <w:t xml:space="preserve">an inner slice would move cards between </w:t>
        </w:r>
      </w:ins>
      <w:ins w:id="263" w:author="Peter Chi" w:date="2025-05-27T15:33:00Z" w16du:dateUtc="2025-05-27T22:33:00Z">
        <w:r w:rsidR="00660A55">
          <w:rPr>
            <w:rFonts w:cstheme="minorHAnsi"/>
            <w:sz w:val="24"/>
            <w:szCs w:val="24"/>
          </w:rPr>
          <w:t>columns</w:t>
        </w:r>
      </w:ins>
      <w:ins w:id="264" w:author="Peter Chi" w:date="2025-05-27T14:54:00Z" w16du:dateUtc="2025-05-27T21:54:00Z">
        <w:r>
          <w:rPr>
            <w:rFonts w:cstheme="minorHAnsi"/>
            <w:sz w:val="24"/>
            <w:szCs w:val="24"/>
          </w:rPr>
          <w:t xml:space="preserve"> 2 and 3.</w:t>
        </w:r>
      </w:ins>
      <w:ins w:id="265" w:author="Peter Chi" w:date="2025-05-27T15:33:00Z" w16du:dateUtc="2025-05-27T22:33:00Z">
        <w:r w:rsidR="00660A55">
          <w:rPr>
            <w:rFonts w:cstheme="minorHAnsi"/>
            <w:sz w:val="24"/>
            <w:szCs w:val="24"/>
          </w:rPr>
          <w:t xml:space="preserve"> Since the length of column 2 is 1</w:t>
        </w:r>
      </w:ins>
      <w:ins w:id="266" w:author="Peter Chi" w:date="2025-05-27T15:39:00Z" w16du:dateUtc="2025-05-27T22:39:00Z">
        <w:r w:rsidR="00660A55">
          <w:rPr>
            <w:rFonts w:cstheme="minorHAnsi"/>
            <w:sz w:val="24"/>
            <w:szCs w:val="24"/>
          </w:rPr>
          <w:t>4</w:t>
        </w:r>
      </w:ins>
      <w:ins w:id="267" w:author="Peter Chi" w:date="2025-05-27T15:33:00Z" w16du:dateUtc="2025-05-27T22:33:00Z">
        <w:r w:rsidR="00660A55">
          <w:rPr>
            <w:rFonts w:cstheme="minorHAnsi"/>
            <w:sz w:val="24"/>
            <w:szCs w:val="24"/>
          </w:rPr>
          <w:t xml:space="preserve"> and the length of column 3 is 1</w:t>
        </w:r>
      </w:ins>
      <w:ins w:id="268" w:author="Peter Chi" w:date="2025-05-27T15:39:00Z" w16du:dateUtc="2025-05-27T22:39:00Z">
        <w:r w:rsidR="00660A55">
          <w:rPr>
            <w:rFonts w:cstheme="minorHAnsi"/>
            <w:sz w:val="24"/>
            <w:szCs w:val="24"/>
          </w:rPr>
          <w:t>2</w:t>
        </w:r>
      </w:ins>
      <w:ins w:id="269" w:author="Peter Chi" w:date="2025-05-27T15:33:00Z" w16du:dateUtc="2025-05-27T22:33:00Z">
        <w:r w:rsidR="00660A55">
          <w:rPr>
            <w:rFonts w:cstheme="minorHAnsi"/>
            <w:sz w:val="24"/>
            <w:szCs w:val="24"/>
          </w:rPr>
          <w:t xml:space="preserve">, it is slightly more likely that column </w:t>
        </w:r>
      </w:ins>
      <w:ins w:id="270" w:author="Peter Chi" w:date="2025-05-27T15:40:00Z" w16du:dateUtc="2025-05-27T22:40:00Z">
        <w:r w:rsidR="00660A55">
          <w:rPr>
            <w:rFonts w:cstheme="minorHAnsi"/>
            <w:sz w:val="24"/>
            <w:szCs w:val="24"/>
          </w:rPr>
          <w:t>2</w:t>
        </w:r>
      </w:ins>
      <w:ins w:id="271" w:author="Peter Chi" w:date="2025-05-27T15:33:00Z" w16du:dateUtc="2025-05-27T22:33:00Z">
        <w:r w:rsidR="00660A55">
          <w:rPr>
            <w:rFonts w:cstheme="minorHAnsi"/>
            <w:sz w:val="24"/>
            <w:szCs w:val="24"/>
          </w:rPr>
          <w:t xml:space="preserve"> will be the donor column.</w:t>
        </w:r>
      </w:ins>
      <w:ins w:id="272" w:author="Peter Chi" w:date="2025-05-27T14:54:00Z" w16du:dateUtc="2025-05-27T21:54:00Z">
        <w:r>
          <w:rPr>
            <w:rFonts w:cstheme="minorHAnsi"/>
            <w:sz w:val="24"/>
            <w:szCs w:val="24"/>
          </w:rPr>
          <w:t xml:space="preserve"> </w:t>
        </w:r>
      </w:ins>
      <w:ins w:id="273" w:author="Peter Chi" w:date="2025-05-27T15:33:00Z" w16du:dateUtc="2025-05-27T22:33:00Z">
        <w:r w:rsidR="00660A55">
          <w:rPr>
            <w:rFonts w:cstheme="minorHAnsi"/>
            <w:sz w:val="24"/>
            <w:szCs w:val="24"/>
          </w:rPr>
          <w:t xml:space="preserve">Suppose that column 3 is indeed the </w:t>
        </w:r>
      </w:ins>
      <w:ins w:id="274" w:author="Peter Chi" w:date="2025-05-27T15:34:00Z" w16du:dateUtc="2025-05-27T22:34:00Z">
        <w:r w:rsidR="00660A55">
          <w:rPr>
            <w:rFonts w:cstheme="minorHAnsi"/>
            <w:sz w:val="24"/>
            <w:szCs w:val="24"/>
          </w:rPr>
          <w:t xml:space="preserve">donor column, with a value of 2 chosen from the truncated Poisson distribution. </w:t>
        </w:r>
      </w:ins>
      <w:ins w:id="275" w:author="Peter Chi" w:date="2025-05-27T15:39:00Z" w16du:dateUtc="2025-05-27T22:39:00Z">
        <w:r w:rsidR="00660A55">
          <w:rPr>
            <w:rFonts w:cstheme="minorHAnsi"/>
            <w:sz w:val="24"/>
            <w:szCs w:val="24"/>
          </w:rPr>
          <w:t xml:space="preserve">Then, the middle two cards of column </w:t>
        </w:r>
      </w:ins>
      <w:ins w:id="276" w:author="Peter Chi" w:date="2025-05-27T15:40:00Z" w16du:dateUtc="2025-05-27T22:40:00Z">
        <w:r w:rsidR="00660A55">
          <w:rPr>
            <w:rFonts w:cstheme="minorHAnsi"/>
            <w:sz w:val="24"/>
            <w:szCs w:val="24"/>
          </w:rPr>
          <w:t>2</w:t>
        </w:r>
      </w:ins>
      <w:ins w:id="277" w:author="Peter Chi" w:date="2025-05-27T15:39:00Z" w16du:dateUtc="2025-05-27T22:39:00Z">
        <w:r w:rsidR="00660A55">
          <w:rPr>
            <w:rFonts w:cstheme="minorHAnsi"/>
            <w:sz w:val="24"/>
            <w:szCs w:val="24"/>
          </w:rPr>
          <w:t xml:space="preserve"> (18 and 17) will slice into the middle</w:t>
        </w:r>
      </w:ins>
      <w:ins w:id="278" w:author="Peter Chi" w:date="2025-05-27T15:40:00Z" w16du:dateUtc="2025-05-27T22:40:00Z">
        <w:r w:rsidR="00660A55">
          <w:rPr>
            <w:rFonts w:cstheme="minorHAnsi"/>
            <w:sz w:val="24"/>
            <w:szCs w:val="24"/>
          </w:rPr>
          <w:t xml:space="preserve"> of column 3</w:t>
        </w:r>
      </w:ins>
      <w:ins w:id="279" w:author="Peter Chi" w:date="2025-05-27T15:50:00Z" w16du:dateUtc="2025-05-27T22:50:00Z">
        <w:r w:rsidR="006A403C">
          <w:rPr>
            <w:rFonts w:cstheme="minorHAnsi"/>
            <w:sz w:val="24"/>
            <w:szCs w:val="24"/>
          </w:rPr>
          <w:t>, between cards 31 and 30. The resulting left and right vectors would thus be:</w:t>
        </w:r>
      </w:ins>
    </w:p>
    <w:tbl>
      <w:tblPr>
        <w:tblStyle w:val="TableGrid"/>
        <w:tblW w:w="0" w:type="auto"/>
        <w:tblLook w:val="04A0" w:firstRow="1" w:lastRow="0" w:firstColumn="1" w:lastColumn="0" w:noHBand="0" w:noVBand="1"/>
        <w:tblPrChange w:id="280" w:author="Peter Chi" w:date="2025-05-27T15:51:00Z" w16du:dateUtc="2025-05-27T22:51:00Z">
          <w:tblPr>
            <w:tblStyle w:val="TableGrid"/>
            <w:tblW w:w="0" w:type="auto"/>
            <w:tblLook w:val="04A0" w:firstRow="1" w:lastRow="0" w:firstColumn="1" w:lastColumn="0" w:noHBand="0" w:noVBand="1"/>
          </w:tblPr>
        </w:tblPrChange>
      </w:tblPr>
      <w:tblGrid>
        <w:gridCol w:w="6475"/>
        <w:tblGridChange w:id="281">
          <w:tblGrid>
            <w:gridCol w:w="5935"/>
            <w:gridCol w:w="540"/>
          </w:tblGrid>
        </w:tblGridChange>
      </w:tblGrid>
      <w:tr w:rsidR="006A403C" w14:paraId="26E8E98C" w14:textId="77777777" w:rsidTr="006A403C">
        <w:trPr>
          <w:ins w:id="282" w:author="Peter Chi" w:date="2025-05-27T15:50:00Z"/>
          <w:trPrChange w:id="283" w:author="Peter Chi" w:date="2025-05-27T15:51:00Z" w16du:dateUtc="2025-05-27T22:51:00Z">
            <w:trPr>
              <w:gridAfter w:val="0"/>
            </w:trPr>
          </w:trPrChange>
        </w:trPr>
        <w:tc>
          <w:tcPr>
            <w:tcW w:w="6475" w:type="dxa"/>
            <w:tcPrChange w:id="284" w:author="Peter Chi" w:date="2025-05-27T15:51:00Z" w16du:dateUtc="2025-05-27T22:51:00Z">
              <w:tcPr>
                <w:tcW w:w="5935" w:type="dxa"/>
              </w:tcPr>
            </w:tcPrChange>
          </w:tcPr>
          <w:p w14:paraId="7D89B4C5" w14:textId="1DC87FAD" w:rsidR="006A403C" w:rsidRDefault="006A403C" w:rsidP="005B0D14">
            <w:pPr>
              <w:spacing w:line="276" w:lineRule="auto"/>
              <w:rPr>
                <w:ins w:id="285" w:author="Peter Chi" w:date="2025-05-27T15:50:00Z" w16du:dateUtc="2025-05-27T22:50:00Z"/>
                <w:rFonts w:cstheme="minorHAnsi"/>
                <w:sz w:val="24"/>
                <w:szCs w:val="24"/>
              </w:rPr>
            </w:pPr>
            <w:ins w:id="286" w:author="Peter Chi" w:date="2025-05-27T15:50:00Z" w16du:dateUtc="2025-05-27T22:50:00Z">
              <w:r>
                <w:rPr>
                  <w:rFonts w:cstheme="minorHAnsi"/>
                  <w:sz w:val="24"/>
                  <w:szCs w:val="24"/>
                </w:rPr>
                <w:t xml:space="preserve">1 2 3 4 5 6 7 8 9 10 | 36 35 34 33 32 31 </w:t>
              </w:r>
            </w:ins>
            <w:ins w:id="287" w:author="Peter Chi" w:date="2025-05-27T15:51:00Z" w16du:dateUtc="2025-05-27T22:51:00Z">
              <w:r>
                <w:rPr>
                  <w:rFonts w:cstheme="minorHAnsi"/>
                  <w:sz w:val="24"/>
                  <w:szCs w:val="24"/>
                </w:rPr>
                <w:t xml:space="preserve">18 17 </w:t>
              </w:r>
            </w:ins>
            <w:ins w:id="288" w:author="Peter Chi" w:date="2025-05-27T15:50:00Z" w16du:dateUtc="2025-05-27T22:50:00Z">
              <w:r>
                <w:rPr>
                  <w:rFonts w:cstheme="minorHAnsi"/>
                  <w:sz w:val="24"/>
                  <w:szCs w:val="24"/>
                </w:rPr>
                <w:t>30 29 28 27 26 25</w:t>
              </w:r>
            </w:ins>
          </w:p>
        </w:tc>
      </w:tr>
    </w:tbl>
    <w:p w14:paraId="505473B4" w14:textId="27102445" w:rsidR="006A403C" w:rsidRDefault="006A403C" w:rsidP="006A403C">
      <w:pPr>
        <w:spacing w:line="276" w:lineRule="auto"/>
        <w:rPr>
          <w:ins w:id="289" w:author="Peter Chi" w:date="2025-05-27T15:50:00Z" w16du:dateUtc="2025-05-27T22:50:00Z"/>
          <w:rFonts w:cstheme="minorHAnsi"/>
          <w:sz w:val="24"/>
          <w:szCs w:val="24"/>
        </w:rPr>
      </w:pPr>
      <w:ins w:id="290" w:author="Peter Chi" w:date="2025-05-27T15:51:00Z" w16du:dateUtc="2025-05-27T22:51:00Z">
        <w:r>
          <w:rPr>
            <w:rFonts w:cstheme="minorHAnsi"/>
            <w:sz w:val="24"/>
            <w:szCs w:val="24"/>
          </w:rPr>
          <w:t>and</w:t>
        </w:r>
      </w:ins>
    </w:p>
    <w:tbl>
      <w:tblPr>
        <w:tblStyle w:val="TableGrid"/>
        <w:tblW w:w="9355" w:type="dxa"/>
        <w:tblLook w:val="04A0" w:firstRow="1" w:lastRow="0" w:firstColumn="1" w:lastColumn="0" w:noHBand="0" w:noVBand="1"/>
      </w:tblPr>
      <w:tblGrid>
        <w:gridCol w:w="9355"/>
      </w:tblGrid>
      <w:tr w:rsidR="006A403C" w14:paraId="1B8D2A2B" w14:textId="77777777" w:rsidTr="005B0D14">
        <w:trPr>
          <w:ins w:id="291" w:author="Peter Chi" w:date="2025-05-27T15:50:00Z"/>
        </w:trPr>
        <w:tc>
          <w:tcPr>
            <w:tcW w:w="9355" w:type="dxa"/>
          </w:tcPr>
          <w:p w14:paraId="52E7A40B" w14:textId="74C82AEF" w:rsidR="006A403C" w:rsidRDefault="006A403C" w:rsidP="005B0D14">
            <w:pPr>
              <w:spacing w:line="276" w:lineRule="auto"/>
              <w:rPr>
                <w:ins w:id="292" w:author="Peter Chi" w:date="2025-05-27T15:50:00Z" w16du:dateUtc="2025-05-27T22:50:00Z"/>
                <w:rFonts w:cstheme="minorHAnsi"/>
                <w:sz w:val="24"/>
                <w:szCs w:val="24"/>
              </w:rPr>
            </w:pPr>
            <w:ins w:id="293" w:author="Peter Chi" w:date="2025-05-27T15:50:00Z" w16du:dateUtc="2025-05-27T22:50:00Z">
              <w:r>
                <w:rPr>
                  <w:rFonts w:cstheme="minorHAnsi"/>
                  <w:sz w:val="24"/>
                  <w:szCs w:val="24"/>
                </w:rPr>
                <w:t>24 23 22 21 20 19 16 15 14 13 12 11 | 37 38 39 40 41 42 43 44 45 46 47 48 49 50 51 52</w:t>
              </w:r>
            </w:ins>
          </w:p>
        </w:tc>
      </w:tr>
    </w:tbl>
    <w:p w14:paraId="31E0DF23" w14:textId="77777777" w:rsidR="006A403C" w:rsidRDefault="006A403C">
      <w:pPr>
        <w:spacing w:line="276" w:lineRule="auto"/>
        <w:rPr>
          <w:ins w:id="294" w:author="Peter Chi" w:date="2025-05-27T15:50:00Z" w16du:dateUtc="2025-05-27T22:50:00Z"/>
          <w:rFonts w:cstheme="minorHAnsi"/>
          <w:sz w:val="24"/>
          <w:szCs w:val="24"/>
        </w:rPr>
      </w:pPr>
    </w:p>
    <w:p w14:paraId="4D1CCAB5" w14:textId="1285CB9C" w:rsidR="008B6060" w:rsidRPr="00216640" w:rsidRDefault="00660A55">
      <w:pPr>
        <w:spacing w:line="276" w:lineRule="auto"/>
        <w:rPr>
          <w:rFonts w:cstheme="minorHAnsi"/>
          <w:sz w:val="24"/>
          <w:szCs w:val="24"/>
        </w:rPr>
        <w:pPrChange w:id="295" w:author="Peter Chi" w:date="2025-05-22T10:39:00Z" w16du:dateUtc="2025-05-22T17:39:00Z">
          <w:pPr>
            <w:spacing w:line="276" w:lineRule="auto"/>
            <w:ind w:firstLine="720"/>
          </w:pPr>
        </w:pPrChange>
      </w:pPr>
      <w:ins w:id="296" w:author="Peter Chi" w:date="2025-05-27T15:40:00Z" w16du:dateUtc="2025-05-27T22:40:00Z">
        <w:r>
          <w:rPr>
            <w:rFonts w:cstheme="minorHAnsi"/>
            <w:sz w:val="24"/>
            <w:szCs w:val="24"/>
          </w:rPr>
          <w:t xml:space="preserve"> </w:t>
        </w:r>
      </w:ins>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columns</w:t>
      </w:r>
      <w:r w:rsidR="001736AB">
        <w:rPr>
          <w:rFonts w:cstheme="minorHAnsi"/>
          <w:sz w:val="24"/>
          <w:szCs w:val="24"/>
        </w:rPr>
        <w:t xml:space="preserve">, and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distribution, where L is the currently 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53120" behindDoc="0" locked="0" layoutInCell="1" allowOverlap="1" wp14:anchorId="15E3A484" wp14:editId="53F0AD4E">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43" type="#_x0000_t202" style="position:absolute;margin-left:414.6pt;margin-top:106.3pt;width:465.8pt;height:23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 xml:space="preserve">(λ=3)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w:t>
                      </w:r>
                      <w:proofErr w:type="spellStart"/>
                      <w:r>
                        <w:rPr>
                          <w:rFonts w:cstheme="minorHAnsi"/>
                          <w:sz w:val="24"/>
                          <w:szCs w:val="24"/>
                        </w:rPr>
                        <w:t>TPois</w:t>
                      </w:r>
                      <w:proofErr w:type="spellEnd"/>
                      <w:r>
                        <w:rPr>
                          <w:rFonts w:cstheme="minorHAnsi"/>
                          <w:sz w:val="24"/>
                          <w:szCs w:val="24"/>
                        </w:rPr>
                        <w:t>(λ=3)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55168" behindDoc="0" locked="0" layoutInCell="1" allowOverlap="1" wp14:anchorId="47690667" wp14:editId="533567E5">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297" w:name="_Hlk140067430"/>
                            <w:bookmarkStart w:id="298"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r>
                              <w:rPr>
                                <w:rFonts w:cstheme="minorHAnsi"/>
                                <w:sz w:val="24"/>
                                <w:szCs w:val="24"/>
                              </w:rPr>
                              <w:t>Binom</w:t>
                            </w:r>
                            <w:proofErr w:type="spell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297"/>
                          <w:bookmarkEnd w:id="298"/>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44" type="#_x0000_t202" style="position:absolute;margin-left:415.15pt;margin-top:34.45pt;width:466.35pt;height:218.7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OiZOXR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299" w:name="_Hlk140067430"/>
                      <w:bookmarkStart w:id="300"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proofErr w:type="spellStart"/>
                      <w:r>
                        <w:rPr>
                          <w:rFonts w:cstheme="minorHAnsi"/>
                          <w:sz w:val="24"/>
                          <w:szCs w:val="24"/>
                        </w:rPr>
                        <w:t>i</w:t>
                      </w:r>
                      <w:proofErr w:type="spellEnd"/>
                      <w:r>
                        <w:rPr>
                          <w:rFonts w:cstheme="minorHAnsi"/>
                          <w:sz w:val="24"/>
                          <w:szCs w:val="24"/>
                        </w:rPr>
                        <w:t xml:space="preserve">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k = </w:t>
                      </w:r>
                      <w:proofErr w:type="spellStart"/>
                      <w:r>
                        <w:rPr>
                          <w:rFonts w:cstheme="minorHAnsi"/>
                          <w:sz w:val="24"/>
                          <w:szCs w:val="24"/>
                        </w:rPr>
                        <w:t>Binom</w:t>
                      </w:r>
                      <w:proofErr w:type="spellEnd"/>
                      <w:r>
                        <w:rPr>
                          <w:rFonts w:cstheme="minorHAnsi"/>
                          <w:sz w:val="24"/>
                          <w:szCs w:val="24"/>
                        </w:rPr>
                        <w:t>(n = length(</w:t>
                      </w:r>
                      <w:proofErr w:type="spellStart"/>
                      <w:r>
                        <w:rPr>
                          <w:rFonts w:cstheme="minorHAnsi"/>
                          <w:b/>
                          <w:bCs/>
                          <w:sz w:val="24"/>
                          <w:szCs w:val="24"/>
                        </w:rPr>
                        <w:t>quarter_i</w:t>
                      </w:r>
                      <w:proofErr w:type="spellEnd"/>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 xml:space="preserve">pick k cards from the bottom of </w:t>
                      </w:r>
                      <w:proofErr w:type="spellStart"/>
                      <w:r>
                        <w:rPr>
                          <w:rFonts w:cstheme="minorHAnsi"/>
                          <w:sz w:val="24"/>
                          <w:szCs w:val="24"/>
                        </w:rPr>
                        <w:t>ith</w:t>
                      </w:r>
                      <w:proofErr w:type="spellEnd"/>
                      <w:r>
                        <w:rPr>
                          <w:rFonts w:cstheme="minorHAnsi"/>
                          <w:sz w:val="24"/>
                          <w:szCs w:val="24"/>
                        </w:rPr>
                        <w:t xml:space="preserve">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299"/>
                    <w:bookmarkEnd w:id="300"/>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4ED4F39B" w:rsidR="00142F3A" w:rsidRPr="00E1259C" w:rsidRDefault="00142F3A" w:rsidP="00216640">
      <w:pPr>
        <w:spacing w:line="276" w:lineRule="auto"/>
        <w:rPr>
          <w:rFonts w:cstheme="minorHAnsi"/>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049BEA89" w:rsidR="0009317C" w:rsidRDefault="0009317C" w:rsidP="00216640">
      <w:pPr>
        <w:spacing w:line="276" w:lineRule="auto"/>
        <w:rPr>
          <w:rFonts w:cstheme="minorHAnsi"/>
          <w:sz w:val="24"/>
          <w:szCs w:val="24"/>
        </w:rPr>
      </w:pPr>
      <w:r>
        <w:rPr>
          <w:rFonts w:cstheme="minorHAnsi"/>
          <w:sz w:val="24"/>
          <w:szCs w:val="24"/>
        </w:rPr>
        <w:tab/>
        <w:t xml:space="preserve">As in Merz &amp; Chi (2022), we consider a game of Texas </w:t>
      </w:r>
      <w:proofErr w:type="spellStart"/>
      <w:r>
        <w:rPr>
          <w:rFonts w:cstheme="minorHAnsi"/>
          <w:sz w:val="24"/>
          <w:szCs w:val="24"/>
        </w:rPr>
        <w:t>Hold’em</w:t>
      </w:r>
      <w:proofErr w:type="spellEnd"/>
      <w:r>
        <w:rPr>
          <w:rFonts w:cstheme="minorHAnsi"/>
          <w:sz w:val="24"/>
          <w:szCs w:val="24"/>
        </w:rPr>
        <w:t xml:space="preserve">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w:t>
      </w:r>
      <w:ins w:id="301" w:author="Peter Chi" w:date="2025-05-27T15:57:00Z" w16du:dateUtc="2025-05-27T22:57:00Z">
        <w:r w:rsidR="006A403C">
          <w:rPr>
            <w:rFonts w:cstheme="minorHAnsi"/>
            <w:sz w:val="24"/>
            <w:szCs w:val="24"/>
          </w:rPr>
          <w:t xml:space="preserve">that start </w:t>
        </w:r>
      </w:ins>
      <w:r w:rsidR="008B3D97">
        <w:rPr>
          <w:rFonts w:cstheme="minorHAnsi"/>
          <w:sz w:val="24"/>
          <w:szCs w:val="24"/>
        </w:rPr>
        <w:t>in position</w:t>
      </w:r>
      <w:ins w:id="302" w:author="Peter Chi" w:date="2025-05-27T15:57:00Z" w16du:dateUtc="2025-05-27T22:57:00Z">
        <w:r w:rsidR="006A403C">
          <w:rPr>
            <w:rFonts w:cstheme="minorHAnsi"/>
            <w:sz w:val="24"/>
            <w:szCs w:val="24"/>
          </w:rPr>
          <w:t>s</w:t>
        </w:r>
      </w:ins>
      <w:r w:rsidR="008B3D97">
        <w:rPr>
          <w:rFonts w:cstheme="minorHAnsi"/>
          <w:sz w:val="24"/>
          <w:szCs w:val="24"/>
        </w:rPr>
        <w:t xml:space="preserve"> 14, 15, 16, 18 and 20 </w:t>
      </w:r>
      <w:ins w:id="303" w:author="Peter Chi" w:date="2025-05-27T15:57:00Z" w16du:dateUtc="2025-05-27T22:57:00Z">
        <w:r w:rsidR="006A403C">
          <w:rPr>
            <w:rFonts w:cstheme="minorHAnsi"/>
            <w:sz w:val="24"/>
            <w:szCs w:val="24"/>
          </w:rPr>
          <w:t>of</w:t>
        </w:r>
      </w:ins>
      <w:del w:id="304" w:author="Peter Chi" w:date="2025-05-27T15:57:00Z" w16du:dateUtc="2025-05-27T22:57:00Z">
        <w:r w:rsidR="008B3D97" w:rsidDel="006A403C">
          <w:rPr>
            <w:rFonts w:cstheme="minorHAnsi"/>
            <w:sz w:val="24"/>
            <w:szCs w:val="24"/>
          </w:rPr>
          <w:delText>in</w:delText>
        </w:r>
      </w:del>
      <w:r w:rsidR="008B3D97">
        <w:rPr>
          <w:rFonts w:cstheme="minorHAnsi"/>
          <w:sz w:val="24"/>
          <w:szCs w:val="24"/>
        </w:rPr>
        <w:t xml:space="preserve"> the deck</w:t>
      </w:r>
      <w:ins w:id="305" w:author="Peter Chi" w:date="2025-05-27T15:57:00Z" w16du:dateUtc="2025-05-27T22:57:00Z">
        <w:r w:rsidR="006A403C">
          <w:rPr>
            <w:rFonts w:cstheme="minorHAnsi"/>
            <w:sz w:val="24"/>
            <w:szCs w:val="24"/>
          </w:rPr>
          <w:t xml:space="preserve"> when it is to be dealt</w:t>
        </w:r>
      </w:ins>
      <w:r w:rsidR="008B3D97">
        <w:rPr>
          <w:rFonts w:cstheme="minorHAnsi"/>
          <w:sz w:val="24"/>
          <w:szCs w:val="24"/>
        </w:rPr>
        <w:t xml:space="preserve">. </w:t>
      </w:r>
    </w:p>
    <w:p w14:paraId="71E3714D" w14:textId="277C0467" w:rsidR="003A3BC1" w:rsidRDefault="008B3D97" w:rsidP="003A3BC1">
      <w:pPr>
        <w:spacing w:line="276" w:lineRule="auto"/>
        <w:rPr>
          <w:rFonts w:cstheme="minorHAnsi"/>
          <w:sz w:val="24"/>
          <w:szCs w:val="24"/>
        </w:rPr>
      </w:pPr>
      <w:r>
        <w:rPr>
          <w:rFonts w:cstheme="minorHAnsi"/>
          <w:sz w:val="24"/>
          <w:szCs w:val="24"/>
        </w:rPr>
        <w:tab/>
      </w:r>
      <w:ins w:id="306" w:author="Peter Chi" w:date="2025-05-27T16:14:00Z" w16du:dateUtc="2025-05-27T23:14:00Z">
        <w:r w:rsidR="00FE26CE">
          <w:rPr>
            <w:rFonts w:cstheme="minorHAnsi"/>
            <w:sz w:val="24"/>
            <w:szCs w:val="24"/>
          </w:rPr>
          <w:t>With this in mind, w</w:t>
        </w:r>
      </w:ins>
      <w:del w:id="307" w:author="Peter Chi" w:date="2025-05-27T16:14:00Z" w16du:dateUtc="2025-05-27T23:14:00Z">
        <w:r w:rsidDel="00FE26CE">
          <w:rPr>
            <w:rFonts w:cstheme="minorHAnsi"/>
            <w:sz w:val="24"/>
            <w:szCs w:val="24"/>
          </w:rPr>
          <w:delText>W</w:delText>
        </w:r>
      </w:del>
      <w:r>
        <w:rPr>
          <w:rFonts w:cstheme="minorHAnsi"/>
          <w:sz w:val="24"/>
          <w:szCs w:val="24"/>
        </w:rPr>
        <w:t xml:space="preserve">e first investigate the behavior of the wash shuffle alone. Simulating 100,000 iterations, we track which cards from the initial state of the deck finish in one of the community card positions after the wash shuffle. We do this </w:t>
      </w:r>
      <w:del w:id="308" w:author="Peter Chi" w:date="2025-05-27T16:22:00Z" w16du:dateUtc="2025-05-27T23:22:00Z">
        <w:r w:rsidDel="00F7481F">
          <w:rPr>
            <w:rFonts w:cstheme="minorHAnsi"/>
            <w:sz w:val="24"/>
            <w:szCs w:val="24"/>
          </w:rPr>
          <w:delText>in part to ensure that</w:delText>
        </w:r>
      </w:del>
      <w:ins w:id="309" w:author="Peter Chi" w:date="2025-05-27T16:22:00Z" w16du:dateUtc="2025-05-27T23:22:00Z">
        <w:r w:rsidR="00F7481F">
          <w:rPr>
            <w:rFonts w:cstheme="minorHAnsi"/>
            <w:sz w:val="24"/>
            <w:szCs w:val="24"/>
          </w:rPr>
          <w:t>as a preliminary investigation of</w:t>
        </w:r>
      </w:ins>
      <w:r>
        <w:rPr>
          <w:rFonts w:cstheme="minorHAnsi"/>
          <w:sz w:val="24"/>
          <w:szCs w:val="24"/>
        </w:rPr>
        <w:t xml:space="preserve"> our model for the wash shuffle</w:t>
      </w:r>
      <w:ins w:id="310" w:author="Peter Chi" w:date="2025-05-27T16:22:00Z" w16du:dateUtc="2025-05-27T23:22:00Z">
        <w:r w:rsidR="00F7481F">
          <w:rPr>
            <w:rFonts w:cstheme="minorHAnsi"/>
            <w:sz w:val="24"/>
            <w:szCs w:val="24"/>
          </w:rPr>
          <w:t xml:space="preserve"> to </w:t>
        </w:r>
      </w:ins>
      <w:ins w:id="311" w:author="Peter Chi" w:date="2025-05-28T10:00:00Z" w16du:dateUtc="2025-05-28T17:00:00Z">
        <w:r w:rsidR="006E3BA5">
          <w:rPr>
            <w:rFonts w:cstheme="minorHAnsi"/>
            <w:sz w:val="24"/>
            <w:szCs w:val="24"/>
          </w:rPr>
          <w:t>explore whether it</w:t>
        </w:r>
      </w:ins>
      <w:r>
        <w:rPr>
          <w:rFonts w:cstheme="minorHAnsi"/>
          <w:sz w:val="24"/>
          <w:szCs w:val="24"/>
        </w:rPr>
        <w:t xml:space="preserve"> is reasonable, in the sense that </w:t>
      </w:r>
      <w:r w:rsidR="003A3BC1">
        <w:rPr>
          <w:rFonts w:cstheme="minorHAnsi"/>
          <w:sz w:val="24"/>
          <w:szCs w:val="24"/>
        </w:rPr>
        <w:t xml:space="preserve">cards from every position should have some positive probability of ending in one of the community card positions. </w:t>
      </w:r>
      <w:ins w:id="312" w:author="Peter Chi" w:date="2025-05-27T16:23:00Z" w16du:dateUtc="2025-05-27T23:23:00Z">
        <w:r w:rsidR="00F7481F">
          <w:rPr>
            <w:rFonts w:cstheme="minorHAnsi"/>
            <w:sz w:val="24"/>
            <w:szCs w:val="24"/>
          </w:rPr>
          <w:t>We note that f</w:t>
        </w:r>
      </w:ins>
      <w:del w:id="313" w:author="Peter Chi" w:date="2025-05-27T16:23:00Z" w16du:dateUtc="2025-05-27T23:23:00Z">
        <w:r w:rsidR="003A3BC1" w:rsidDel="00F7481F">
          <w:rPr>
            <w:rFonts w:cstheme="minorHAnsi"/>
            <w:sz w:val="24"/>
            <w:szCs w:val="24"/>
          </w:rPr>
          <w:delText>F</w:delText>
        </w:r>
      </w:del>
      <w:r w:rsidR="003A3BC1">
        <w:rPr>
          <w:rFonts w:cstheme="minorHAnsi"/>
          <w:sz w:val="24"/>
          <w:szCs w:val="24"/>
        </w:rPr>
        <w:t xml:space="preserve">or a perfect shuffle, the distribution of </w:t>
      </w:r>
      <w:del w:id="314" w:author="Peter Chi" w:date="2025-05-28T10:01:00Z" w16du:dateUtc="2025-05-28T17:01:00Z">
        <w:r w:rsidR="003A3BC1" w:rsidDel="006E3BA5">
          <w:rPr>
            <w:rFonts w:cstheme="minorHAnsi"/>
            <w:sz w:val="24"/>
            <w:szCs w:val="24"/>
          </w:rPr>
          <w:delText xml:space="preserve">starting </w:delText>
        </w:r>
      </w:del>
      <w:ins w:id="315" w:author="Peter Chi" w:date="2025-05-28T10:01:00Z" w16du:dateUtc="2025-05-28T17:01:00Z">
        <w:r w:rsidR="006E3BA5">
          <w:rPr>
            <w:rFonts w:cstheme="minorHAnsi"/>
            <w:sz w:val="24"/>
            <w:szCs w:val="24"/>
          </w:rPr>
          <w:t xml:space="preserve">initial </w:t>
        </w:r>
      </w:ins>
      <w:r w:rsidR="003A3BC1">
        <w:rPr>
          <w:rFonts w:cstheme="minorHAnsi"/>
          <w:sz w:val="24"/>
          <w:szCs w:val="24"/>
        </w:rPr>
        <w:t>positions should be uniform</w:t>
      </w:r>
      <w:ins w:id="316" w:author="Peter Chi" w:date="2025-05-28T10:01:00Z" w16du:dateUtc="2025-05-28T17:01:00Z">
        <w:r w:rsidR="006E3BA5">
          <w:rPr>
            <w:rFonts w:cstheme="minorHAnsi"/>
            <w:sz w:val="24"/>
            <w:szCs w:val="24"/>
          </w:rPr>
          <w:t xml:space="preserve"> (that is, every card in the deck should have the same probability of ending in position 14</w:t>
        </w:r>
      </w:ins>
      <w:ins w:id="317" w:author="Peter Chi" w:date="2025-05-28T10:02:00Z" w16du:dateUtc="2025-05-28T17:02:00Z">
        <w:r w:rsidR="006E3BA5">
          <w:rPr>
            <w:rFonts w:cstheme="minorHAnsi"/>
            <w:sz w:val="24"/>
            <w:szCs w:val="24"/>
          </w:rPr>
          <w:t xml:space="preserve"> after the shuffle</w:t>
        </w:r>
      </w:ins>
      <w:ins w:id="318" w:author="Peter Chi" w:date="2025-05-28T10:01:00Z" w16du:dateUtc="2025-05-28T17:01:00Z">
        <w:r w:rsidR="006E3BA5">
          <w:rPr>
            <w:rFonts w:cstheme="minorHAnsi"/>
            <w:sz w:val="24"/>
            <w:szCs w:val="24"/>
          </w:rPr>
          <w:t>, for example)</w:t>
        </w:r>
      </w:ins>
      <w:r w:rsidR="003A3BC1">
        <w:rPr>
          <w:rFonts w:cstheme="minorHAnsi"/>
          <w:sz w:val="24"/>
          <w:szCs w:val="24"/>
        </w:rPr>
        <w:t>,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1EB5616"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A11614">
        <w:rPr>
          <w:noProof/>
          <w:color w:val="auto"/>
        </w:rPr>
        <w:t>2</w:t>
      </w:r>
      <w:r w:rsidRPr="00D06CA8">
        <w:rPr>
          <w:color w:val="auto"/>
        </w:rPr>
        <w:fldChar w:fldCharType="end"/>
      </w:r>
      <w:r w:rsidR="00C54EA1">
        <w:rPr>
          <w:color w:val="auto"/>
        </w:rPr>
        <w:t xml:space="preserve">. </w:t>
      </w:r>
      <w:r w:rsidR="00BD13F3">
        <w:rPr>
          <w:color w:val="auto"/>
        </w:rPr>
        <w:t>Each panel focuses on a particular card location after the wash shuffle is performed. The x-axis in each panel represents the location of the card prior to the wash shuffle. The y-axis shows estimated probabilities via Monte Carlo simulation, with 100,000 iterations performed in each case.</w:t>
      </w:r>
    </w:p>
    <w:p w14:paraId="3C7D4AE4" w14:textId="77777777" w:rsidR="003A3BC1" w:rsidRDefault="003A3BC1" w:rsidP="00216640">
      <w:pPr>
        <w:spacing w:line="276" w:lineRule="auto"/>
        <w:rPr>
          <w:rFonts w:cstheme="minorHAnsi"/>
          <w:sz w:val="24"/>
          <w:szCs w:val="24"/>
        </w:rPr>
      </w:pPr>
    </w:p>
    <w:p w14:paraId="7CB14B61" w14:textId="62E6D72D" w:rsidR="00046670" w:rsidRPr="00046670" w:rsidRDefault="00660C16" w:rsidP="00046670">
      <w:pPr>
        <w:spacing w:line="276" w:lineRule="auto"/>
        <w:rPr>
          <w:rFonts w:cstheme="minorHAnsi"/>
          <w:sz w:val="24"/>
          <w:szCs w:val="24"/>
        </w:rPr>
      </w:pPr>
      <w:r>
        <w:rPr>
          <w:rFonts w:cstheme="minorHAnsi"/>
          <w:sz w:val="24"/>
          <w:szCs w:val="24"/>
        </w:rPr>
        <w:tab/>
      </w:r>
      <w:r w:rsidR="00B643E6" w:rsidRPr="00594FCB">
        <w:rPr>
          <w:rFonts w:cstheme="minorHAnsi"/>
          <w:sz w:val="24"/>
          <w:szCs w:val="24"/>
        </w:rPr>
        <w:t>W</w:t>
      </w:r>
      <w:r w:rsidR="00D06CA8" w:rsidRPr="00594FCB">
        <w:rPr>
          <w:rFonts w:cstheme="minorHAnsi"/>
          <w:sz w:val="24"/>
          <w:szCs w:val="24"/>
        </w:rPr>
        <w:t>e notice</w:t>
      </w:r>
      <w:r w:rsidR="00BD13F3" w:rsidRPr="00594FCB">
        <w:rPr>
          <w:rFonts w:cstheme="minorHAnsi"/>
          <w:sz w:val="24"/>
          <w:szCs w:val="24"/>
        </w:rPr>
        <w:t xml:space="preserve"> that</w:t>
      </w:r>
      <w:r w:rsidR="00D06CA8" w:rsidRPr="00594FCB">
        <w:rPr>
          <w:rFonts w:cstheme="minorHAnsi"/>
          <w:sz w:val="24"/>
          <w:szCs w:val="24"/>
        </w:rPr>
        <w:t xml:space="preserve"> there is </w:t>
      </w:r>
      <w:r w:rsidR="003268B6" w:rsidRPr="00594FCB">
        <w:rPr>
          <w:rFonts w:cstheme="minorHAnsi"/>
          <w:sz w:val="24"/>
          <w:szCs w:val="24"/>
        </w:rPr>
        <w:t>a consistent pattern</w:t>
      </w:r>
      <w:r w:rsidR="00A9392E" w:rsidRPr="00594FCB">
        <w:rPr>
          <w:rFonts w:cstheme="minorHAnsi"/>
          <w:sz w:val="24"/>
          <w:szCs w:val="24"/>
        </w:rPr>
        <w:t xml:space="preserve"> </w:t>
      </w:r>
      <w:r w:rsidR="00BD13F3" w:rsidRPr="00594FCB">
        <w:rPr>
          <w:rFonts w:cstheme="minorHAnsi"/>
          <w:sz w:val="24"/>
          <w:szCs w:val="24"/>
        </w:rPr>
        <w:t>where</w:t>
      </w:r>
      <w:r w:rsidR="00A9392E" w:rsidRPr="00594FCB">
        <w:rPr>
          <w:rFonts w:cstheme="minorHAnsi"/>
          <w:sz w:val="24"/>
          <w:szCs w:val="24"/>
        </w:rPr>
        <w:t xml:space="preserve"> </w:t>
      </w:r>
      <w:r w:rsidR="00B643E6" w:rsidRPr="00594FCB">
        <w:rPr>
          <w:rFonts w:cstheme="minorHAnsi"/>
          <w:sz w:val="24"/>
          <w:szCs w:val="24"/>
        </w:rPr>
        <w:t xml:space="preserve">the distribution of </w:t>
      </w:r>
      <w:r w:rsidR="00A9392E" w:rsidRPr="00594FCB">
        <w:rPr>
          <w:rFonts w:cstheme="minorHAnsi"/>
          <w:sz w:val="24"/>
          <w:szCs w:val="24"/>
        </w:rPr>
        <w:t>e</w:t>
      </w:r>
      <w:r w:rsidR="00D57C46" w:rsidRPr="00594FCB">
        <w:rPr>
          <w:rFonts w:cstheme="minorHAnsi"/>
          <w:sz w:val="24"/>
          <w:szCs w:val="24"/>
        </w:rPr>
        <w:t xml:space="preserve">ach previous position </w:t>
      </w:r>
      <w:r w:rsidR="00BD13F3" w:rsidRPr="00594FCB">
        <w:rPr>
          <w:rFonts w:cstheme="minorHAnsi"/>
          <w:sz w:val="24"/>
          <w:szCs w:val="24"/>
        </w:rPr>
        <w:t>is</w:t>
      </w:r>
      <w:r w:rsidR="0009780D" w:rsidRPr="00594FCB">
        <w:rPr>
          <w:rFonts w:cstheme="minorHAnsi"/>
          <w:sz w:val="24"/>
          <w:szCs w:val="24"/>
        </w:rPr>
        <w:t xml:space="preserve"> </w:t>
      </w:r>
      <w:r w:rsidR="00B643E6" w:rsidRPr="00594FCB">
        <w:rPr>
          <w:rFonts w:cstheme="minorHAnsi"/>
          <w:sz w:val="24"/>
          <w:szCs w:val="24"/>
        </w:rPr>
        <w:t xml:space="preserve">slightly </w:t>
      </w:r>
      <w:r w:rsidR="0009780D" w:rsidRPr="00594FCB">
        <w:rPr>
          <w:rFonts w:cstheme="minorHAnsi"/>
          <w:sz w:val="24"/>
          <w:szCs w:val="24"/>
        </w:rPr>
        <w:t>right skewed</w:t>
      </w:r>
      <w:r w:rsidR="00B643E6" w:rsidRPr="00594FCB">
        <w:rPr>
          <w:rFonts w:cstheme="minorHAnsi"/>
          <w:sz w:val="24"/>
          <w:szCs w:val="24"/>
        </w:rPr>
        <w:t>, with a noticeable dip around position 45</w:t>
      </w:r>
      <w:r w:rsidR="00BD13F3" w:rsidRPr="00594FCB">
        <w:rPr>
          <w:rFonts w:cstheme="minorHAnsi"/>
          <w:sz w:val="24"/>
          <w:szCs w:val="24"/>
        </w:rPr>
        <w:t>.</w:t>
      </w:r>
      <w:r w:rsidR="007F74B0" w:rsidRPr="00594FCB">
        <w:rPr>
          <w:rFonts w:cstheme="minorHAnsi"/>
          <w:sz w:val="24"/>
          <w:szCs w:val="24"/>
        </w:rPr>
        <w:t xml:space="preserve"> </w:t>
      </w:r>
      <w:r w:rsidR="00BD13F3" w:rsidRPr="00594FCB">
        <w:rPr>
          <w:rFonts w:cstheme="minorHAnsi"/>
          <w:sz w:val="24"/>
          <w:szCs w:val="24"/>
        </w:rPr>
        <w:t>This indicates</w:t>
      </w:r>
      <w:r w:rsidR="007F74B0" w:rsidRPr="00594FCB">
        <w:rPr>
          <w:rFonts w:cstheme="minorHAnsi"/>
          <w:sz w:val="24"/>
          <w:szCs w:val="24"/>
        </w:rPr>
        <w:t xml:space="preserve"> that cards starting around position 45 before the wash shuffle is performed have a lower probability of finishing in one of the</w:t>
      </w:r>
      <w:del w:id="319" w:author="Peter Chi" w:date="2025-05-27T16:20:00Z" w16du:dateUtc="2025-05-27T23:20:00Z">
        <w:r w:rsidR="007F74B0" w:rsidRPr="00594FCB" w:rsidDel="00F7481F">
          <w:rPr>
            <w:rFonts w:cstheme="minorHAnsi"/>
            <w:sz w:val="24"/>
            <w:szCs w:val="24"/>
          </w:rPr>
          <w:delText>se</w:delText>
        </w:r>
      </w:del>
      <w:r w:rsidR="007F74B0" w:rsidRPr="00594FCB">
        <w:rPr>
          <w:rFonts w:cstheme="minorHAnsi"/>
          <w:sz w:val="24"/>
          <w:szCs w:val="24"/>
        </w:rPr>
        <w:t xml:space="preserve"> </w:t>
      </w:r>
      <w:ins w:id="320" w:author="Peter Chi" w:date="2025-05-27T16:20:00Z" w16du:dateUtc="2025-05-27T23:20:00Z">
        <w:r w:rsidR="00F7481F">
          <w:rPr>
            <w:rFonts w:cstheme="minorHAnsi"/>
            <w:sz w:val="24"/>
            <w:szCs w:val="24"/>
          </w:rPr>
          <w:t xml:space="preserve">community card </w:t>
        </w:r>
      </w:ins>
      <w:r w:rsidR="007F74B0" w:rsidRPr="00594FCB">
        <w:rPr>
          <w:rFonts w:cstheme="minorHAnsi"/>
          <w:sz w:val="24"/>
          <w:szCs w:val="24"/>
        </w:rPr>
        <w:t>positions after the wash is performed than cards starting from other positions</w:t>
      </w:r>
      <w:r w:rsidR="00A9392E" w:rsidRPr="00594FCB">
        <w:rPr>
          <w:rFonts w:cstheme="minorHAnsi"/>
          <w:sz w:val="24"/>
          <w:szCs w:val="24"/>
        </w:rPr>
        <w:t xml:space="preserve">. </w:t>
      </w:r>
      <w:r w:rsidR="007F74B0" w:rsidRPr="00594FCB">
        <w:rPr>
          <w:rFonts w:cstheme="minorHAnsi"/>
          <w:sz w:val="24"/>
          <w:szCs w:val="24"/>
        </w:rPr>
        <w:t xml:space="preserve">Since the ending locations of positions 14, 15, 16, 18 and 20 are all near each other, it is not surprising that these histograms would look similar to each other. </w:t>
      </w:r>
      <w:r w:rsidR="00BD13F3" w:rsidRPr="00594FCB">
        <w:rPr>
          <w:rFonts w:cstheme="minorHAnsi"/>
          <w:sz w:val="24"/>
          <w:szCs w:val="24"/>
        </w:rPr>
        <w:t xml:space="preserve">Referring to Figure </w:t>
      </w:r>
      <w:ins w:id="321" w:author="Peter Chi" w:date="2025-05-27T16:21:00Z" w16du:dateUtc="2025-05-27T23:21:00Z">
        <w:r w:rsidR="00F7481F">
          <w:rPr>
            <w:rFonts w:cstheme="minorHAnsi"/>
            <w:sz w:val="24"/>
            <w:szCs w:val="24"/>
          </w:rPr>
          <w:t>1</w:t>
        </w:r>
      </w:ins>
      <w:del w:id="322" w:author="Peter Chi" w:date="2025-05-27T16:21:00Z" w16du:dateUtc="2025-05-27T23:21:00Z">
        <w:r w:rsidR="00BD13F3" w:rsidRPr="00594FCB" w:rsidDel="00F7481F">
          <w:rPr>
            <w:rFonts w:cstheme="minorHAnsi"/>
            <w:sz w:val="24"/>
            <w:szCs w:val="24"/>
          </w:rPr>
          <w:delText>4</w:delText>
        </w:r>
      </w:del>
      <w:r w:rsidR="00BD13F3" w:rsidRPr="00594FCB">
        <w:rPr>
          <w:rFonts w:cstheme="minorHAnsi"/>
          <w:sz w:val="24"/>
          <w:szCs w:val="24"/>
        </w:rPr>
        <w:t xml:space="preserve">, position 45 would be towards the middle of the fourth column. To finish in one of the board card positions, the card would have to be selected towards the end of the </w:t>
      </w:r>
      <w:r w:rsidR="00BD13F3" w:rsidRPr="00594FCB">
        <w:rPr>
          <w:rFonts w:cstheme="minorHAnsi"/>
          <w:sz w:val="24"/>
          <w:szCs w:val="24"/>
        </w:rPr>
        <w:lastRenderedPageBreak/>
        <w:t>gather function procedure, which is more likely to occur for cards in one of the outer columns.</w:t>
      </w:r>
      <w:r w:rsidR="00594FCB" w:rsidRPr="00594FCB">
        <w:rPr>
          <w:rFonts w:cstheme="minorHAnsi"/>
          <w:sz w:val="24"/>
          <w:szCs w:val="24"/>
        </w:rPr>
        <w:t xml:space="preserve"> Thus, at a very coarse level, it appears that cards around position 45 are likely to finish the wash cycles in one of the inner columns, thus making them less likely to be gathered into position 14. </w:t>
      </w:r>
    </w:p>
    <w:p w14:paraId="3D880452" w14:textId="3FAF0D5B" w:rsidR="00B1771C" w:rsidRPr="00301E17" w:rsidRDefault="00B1771C" w:rsidP="00B1771C">
      <w:pPr>
        <w:rPr>
          <w:i/>
          <w:iCs/>
          <w:sz w:val="24"/>
          <w:szCs w:val="24"/>
        </w:rPr>
      </w:pPr>
      <w:r w:rsidRPr="00301E17">
        <w:rPr>
          <w:i/>
          <w:iCs/>
          <w:sz w:val="24"/>
          <w:szCs w:val="24"/>
        </w:rPr>
        <w:t>Wash Shuffle and Casino Shuffle</w:t>
      </w:r>
    </w:p>
    <w:p w14:paraId="702963ED" w14:textId="785CB2C9" w:rsidR="004708D1" w:rsidRPr="00301E17" w:rsidRDefault="000D46F2" w:rsidP="00B1771C">
      <w:pPr>
        <w:rPr>
          <w:sz w:val="24"/>
          <w:szCs w:val="24"/>
        </w:rPr>
      </w:pPr>
      <w:r w:rsidRPr="00301E17">
        <w:rPr>
          <w:sz w:val="24"/>
          <w:szCs w:val="24"/>
        </w:rPr>
        <w:tab/>
        <w:t xml:space="preserve">Next, we investigate the performance of the wash shuffle combined with a subsequent casino shuffle, which we </w:t>
      </w:r>
      <w:r w:rsidR="00F234DC" w:rsidRPr="00301E17">
        <w:rPr>
          <w:sz w:val="24"/>
          <w:szCs w:val="24"/>
        </w:rPr>
        <w:t>will refer to as WCS</w:t>
      </w:r>
      <w:r w:rsidR="00730A96" w:rsidRPr="00301E17">
        <w:rPr>
          <w:sz w:val="24"/>
          <w:szCs w:val="24"/>
        </w:rPr>
        <w:t>.</w:t>
      </w:r>
      <w:r w:rsidR="00E57007" w:rsidRPr="00301E17">
        <w:rPr>
          <w:sz w:val="24"/>
          <w:szCs w:val="24"/>
        </w:rPr>
        <w:t xml:space="preserve"> </w:t>
      </w:r>
      <w:r w:rsidR="004708D1" w:rsidRPr="00301E17">
        <w:rPr>
          <w:sz w:val="24"/>
          <w:szCs w:val="24"/>
        </w:rPr>
        <w:t xml:space="preserve">Following the rationale in Merz &amp; Chi (2022), we begin by investigating the ending locations of the top five and bottom five cards of the deck prior to any shuffling, as these are possible to be known </w:t>
      </w:r>
      <w:r w:rsidR="00301E17" w:rsidRPr="00301E17">
        <w:rPr>
          <w:sz w:val="24"/>
          <w:szCs w:val="24"/>
        </w:rPr>
        <w:t xml:space="preserve">by nature of the fact that the dealer may tend to place the board cards from the previous hand either on top or on the bottom of the deck prior to shuffling. In Figure </w:t>
      </w:r>
      <w:ins w:id="323" w:author="Peter Chi" w:date="2025-05-27T16:24:00Z" w16du:dateUtc="2025-05-27T23:24:00Z">
        <w:r w:rsidR="00F7481F">
          <w:rPr>
            <w:sz w:val="24"/>
            <w:szCs w:val="24"/>
          </w:rPr>
          <w:t>3</w:t>
        </w:r>
      </w:ins>
      <w:del w:id="324" w:author="Peter Chi" w:date="2025-05-27T16:24:00Z" w16du:dateUtc="2025-05-27T23:24:00Z">
        <w:r w:rsidR="00301E17" w:rsidRPr="00301E17" w:rsidDel="00F7481F">
          <w:rPr>
            <w:sz w:val="24"/>
            <w:szCs w:val="24"/>
          </w:rPr>
          <w:delText>4</w:delText>
        </w:r>
      </w:del>
      <w:r w:rsidR="00301E17" w:rsidRPr="00301E17">
        <w:rPr>
          <w:sz w:val="24"/>
          <w:szCs w:val="24"/>
        </w:rPr>
        <w:t xml:space="preserve">, </w:t>
      </w:r>
      <w:r w:rsidR="00301E17">
        <w:rPr>
          <w:sz w:val="24"/>
          <w:szCs w:val="24"/>
        </w:rPr>
        <w:t>we show Monte Carlo estimates of the probabilities of these cards being dealt to any player, as a board card, or as a burn card. While the CS results in probabilities that may deviate quite far from what we would expect from a perfect shuffle, the addition of a wash appears to make a significant improvement on the shuffling routine, as the WCS produces probabilities quite close to what would be expected from a perfect shuffle.</w:t>
      </w:r>
    </w:p>
    <w:p w14:paraId="30D27B06" w14:textId="77777777" w:rsidR="008E09AA" w:rsidRDefault="00E57007" w:rsidP="008E09AA">
      <w:pPr>
        <w:keepNext/>
        <w:jc w:val="center"/>
      </w:pPr>
      <w:r>
        <w:rPr>
          <w:noProof/>
          <w:sz w:val="24"/>
          <w:szCs w:val="24"/>
        </w:rPr>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32888D8A" w:rsidR="00730A96" w:rsidRPr="008E09AA" w:rsidRDefault="008E09AA" w:rsidP="008E09AA">
      <w:pPr>
        <w:pStyle w:val="Caption"/>
        <w:rPr>
          <w:color w:val="auto"/>
          <w:sz w:val="24"/>
          <w:szCs w:val="24"/>
        </w:rPr>
      </w:pPr>
      <w:r w:rsidRPr="008E09AA">
        <w:rPr>
          <w:color w:val="auto"/>
        </w:rPr>
        <w:t xml:space="preserve">Figure </w:t>
      </w:r>
      <w:r w:rsidR="00E77EAF">
        <w:rPr>
          <w:color w:val="auto"/>
        </w:rPr>
        <w:t>3</w:t>
      </w:r>
      <w:r w:rsidR="007E5DEC">
        <w:rPr>
          <w:color w:val="auto"/>
        </w:rPr>
        <w:t xml:space="preserve">. </w:t>
      </w:r>
      <w:r w:rsidR="00951C41">
        <w:rPr>
          <w:color w:val="auto"/>
        </w:rPr>
        <w:t xml:space="preserve">Each panel represents different key locations that cards could be dealt to in a hand of Texas </w:t>
      </w:r>
      <w:proofErr w:type="spellStart"/>
      <w:r w:rsidR="00951C41">
        <w:rPr>
          <w:color w:val="auto"/>
        </w:rPr>
        <w:t>Hold’em</w:t>
      </w:r>
      <w:proofErr w:type="spellEnd"/>
      <w:r w:rsidR="00951C41">
        <w:rPr>
          <w:color w:val="auto"/>
        </w:rPr>
        <w:t>, and the cards shown in each panel are the five cards at the top and the bottom of the deck prior to any shuffling.</w:t>
      </w:r>
      <w:r w:rsidR="00B427EE">
        <w:rPr>
          <w:color w:val="auto"/>
        </w:rPr>
        <w:t xml:space="preserve"> The dotted horizontal lines on </w:t>
      </w:r>
      <w:r w:rsidR="00B427EE">
        <w:rPr>
          <w:color w:val="auto"/>
        </w:rPr>
        <w:lastRenderedPageBreak/>
        <w:t>each panel represent the percentage that would be expected from a perfectly shuffled deck.</w:t>
      </w:r>
      <w:r w:rsidR="00951C41">
        <w:rPr>
          <w:color w:val="auto"/>
        </w:rPr>
        <w:t xml:space="preserve"> All simulations were performed with 100,000 iterations, thus resulting in extremely narrow confidence intervals, shown by the horizontal lines around each point. </w:t>
      </w:r>
    </w:p>
    <w:p w14:paraId="65DD09A2" w14:textId="0E281774" w:rsidR="008E09AA" w:rsidRPr="00E660B0" w:rsidRDefault="00493ABE" w:rsidP="008E09AA">
      <w:pPr>
        <w:rPr>
          <w:i/>
          <w:iCs/>
          <w:sz w:val="24"/>
          <w:szCs w:val="24"/>
        </w:rPr>
      </w:pPr>
      <w:r w:rsidRPr="00E660B0">
        <w:rPr>
          <w:i/>
          <w:iCs/>
          <w:sz w:val="24"/>
          <w:szCs w:val="24"/>
        </w:rPr>
        <w:t>Card neighbors</w:t>
      </w:r>
    </w:p>
    <w:p w14:paraId="7F64532A" w14:textId="030B9E00" w:rsidR="00E660B0" w:rsidRPr="00E660B0" w:rsidRDefault="00783522" w:rsidP="008E09AA">
      <w:pPr>
        <w:rPr>
          <w:sz w:val="24"/>
          <w:szCs w:val="24"/>
        </w:rPr>
      </w:pPr>
      <w:r w:rsidRPr="00E660B0">
        <w:rPr>
          <w:sz w:val="24"/>
          <w:szCs w:val="24"/>
        </w:rPr>
        <w:tab/>
      </w:r>
      <w:r w:rsidR="00E660B0" w:rsidRPr="00E660B0">
        <w:rPr>
          <w:sz w:val="24"/>
          <w:szCs w:val="24"/>
        </w:rPr>
        <w:t>Ar</w:t>
      </w:r>
      <w:r w:rsidR="00E660B0">
        <w:rPr>
          <w:sz w:val="24"/>
          <w:szCs w:val="24"/>
        </w:rPr>
        <w:t xml:space="preserve">guably the most crucial finding from Merz &amp; Chi (2022) is that the CS does not adequately separate </w:t>
      </w:r>
      <w:r w:rsidR="00C11204">
        <w:rPr>
          <w:sz w:val="24"/>
          <w:szCs w:val="24"/>
        </w:rPr>
        <w:t xml:space="preserve">cards that begin as neighbors, where neighbors are defined as cards that are directly adjacent to each other in the deck. In a game such as Texas </w:t>
      </w:r>
      <w:proofErr w:type="spellStart"/>
      <w:r w:rsidR="00C11204">
        <w:rPr>
          <w:sz w:val="24"/>
          <w:szCs w:val="24"/>
        </w:rPr>
        <w:t>Hold’em</w:t>
      </w:r>
      <w:proofErr w:type="spellEnd"/>
      <w:r w:rsidR="00EE3FED">
        <w:rPr>
          <w:sz w:val="24"/>
          <w:szCs w:val="24"/>
        </w:rPr>
        <w:t xml:space="preserve"> where several cards are dealt face up in succession</w:t>
      </w:r>
      <w:r w:rsidR="00C11204">
        <w:rPr>
          <w:sz w:val="24"/>
          <w:szCs w:val="24"/>
        </w:rPr>
        <w:t xml:space="preserve">, this can give a player a significant amount of information. Here, we investigate whether the addition of a wash prior to the CS mitigates this concern, and to what extent if so. </w:t>
      </w:r>
    </w:p>
    <w:p w14:paraId="0A52313F" w14:textId="58FDAC14" w:rsidR="00A1432F" w:rsidRDefault="00356FAC" w:rsidP="000B5E5E">
      <w:pPr>
        <w:ind w:firstLine="720"/>
        <w:rPr>
          <w:ins w:id="325" w:author="Peter Chi" w:date="2025-05-28T10:59:00Z" w16du:dateUtc="2025-05-28T17:59:00Z"/>
          <w:sz w:val="24"/>
          <w:szCs w:val="24"/>
        </w:rPr>
      </w:pPr>
      <w:r>
        <w:rPr>
          <w:sz w:val="24"/>
          <w:szCs w:val="24"/>
        </w:rPr>
        <w:t xml:space="preserve">As in Merz &amp; Chi (2022), we define “cards apart” as </w:t>
      </w:r>
      <w:ins w:id="326" w:author="Peter Chi" w:date="2025-05-28T10:51:00Z" w16du:dateUtc="2025-05-28T17:51:00Z">
        <w:r w:rsidR="00A1432F">
          <w:rPr>
            <w:sz w:val="24"/>
            <w:szCs w:val="24"/>
          </w:rPr>
          <w:t xml:space="preserve">the </w:t>
        </w:r>
      </w:ins>
      <w:r>
        <w:rPr>
          <w:sz w:val="24"/>
          <w:szCs w:val="24"/>
        </w:rPr>
        <w:t xml:space="preserve">difference in the positions of card </w:t>
      </w:r>
      <w:r>
        <w:rPr>
          <w:i/>
          <w:iCs/>
          <w:sz w:val="24"/>
          <w:szCs w:val="24"/>
        </w:rPr>
        <w:t>x</w:t>
      </w:r>
      <w:r>
        <w:rPr>
          <w:sz w:val="24"/>
          <w:szCs w:val="24"/>
        </w:rPr>
        <w:t xml:space="preserve"> and card </w:t>
      </w:r>
      <w:r>
        <w:rPr>
          <w:i/>
          <w:iCs/>
          <w:sz w:val="24"/>
          <w:szCs w:val="24"/>
        </w:rPr>
        <w:t>y</w:t>
      </w:r>
      <w:r>
        <w:rPr>
          <w:sz w:val="24"/>
          <w:szCs w:val="24"/>
        </w:rPr>
        <w:t xml:space="preserve">, where card </w:t>
      </w:r>
      <w:r>
        <w:rPr>
          <w:i/>
          <w:iCs/>
          <w:sz w:val="24"/>
          <w:szCs w:val="24"/>
        </w:rPr>
        <w:t>x</w:t>
      </w:r>
      <w:r>
        <w:rPr>
          <w:sz w:val="24"/>
          <w:szCs w:val="24"/>
        </w:rPr>
        <w:t xml:space="preserve"> comes before card </w:t>
      </w:r>
      <w:r>
        <w:rPr>
          <w:i/>
          <w:iCs/>
          <w:sz w:val="24"/>
          <w:szCs w:val="24"/>
        </w:rPr>
        <w:t>y</w:t>
      </w:r>
      <w:r>
        <w:rPr>
          <w:sz w:val="24"/>
          <w:szCs w:val="24"/>
        </w:rPr>
        <w:t xml:space="preserve">. For example, </w:t>
      </w:r>
      <w:del w:id="327" w:author="Peter Chi" w:date="2025-05-28T10:57:00Z" w16du:dateUtc="2025-05-28T17:57:00Z">
        <w:r w:rsidDel="00A1432F">
          <w:rPr>
            <w:sz w:val="24"/>
            <w:szCs w:val="24"/>
          </w:rPr>
          <w:delText xml:space="preserve">if </w:delText>
        </w:r>
      </w:del>
      <w:ins w:id="328" w:author="Peter Chi" w:date="2025-05-28T10:57:00Z" w16du:dateUtc="2025-05-28T17:57:00Z">
        <w:r w:rsidR="00A1432F">
          <w:rPr>
            <w:sz w:val="24"/>
            <w:szCs w:val="24"/>
          </w:rPr>
          <w:t xml:space="preserve">suppose that </w:t>
        </w:r>
      </w:ins>
      <w:r>
        <w:rPr>
          <w:sz w:val="24"/>
          <w:szCs w:val="24"/>
        </w:rPr>
        <w:t xml:space="preserve">card </w:t>
      </w:r>
      <w:r>
        <w:rPr>
          <w:i/>
          <w:iCs/>
          <w:sz w:val="24"/>
          <w:szCs w:val="24"/>
        </w:rPr>
        <w:t>x</w:t>
      </w:r>
      <w:r>
        <w:rPr>
          <w:sz w:val="24"/>
          <w:szCs w:val="24"/>
        </w:rPr>
        <w:t xml:space="preserve"> is in position 1</w:t>
      </w:r>
      <w:ins w:id="329" w:author="Peter Chi" w:date="2025-05-28T10:24:00Z" w16du:dateUtc="2025-05-28T17:24:00Z">
        <w:r w:rsidR="000B5E5E">
          <w:rPr>
            <w:sz w:val="24"/>
            <w:szCs w:val="24"/>
          </w:rPr>
          <w:t>6</w:t>
        </w:r>
      </w:ins>
      <w:del w:id="330" w:author="Peter Chi" w:date="2025-05-28T10:24:00Z" w16du:dateUtc="2025-05-28T17:24:00Z">
        <w:r w:rsidDel="000B5E5E">
          <w:rPr>
            <w:sz w:val="24"/>
            <w:szCs w:val="24"/>
          </w:rPr>
          <w:delText>5</w:delText>
        </w:r>
      </w:del>
      <w:r>
        <w:rPr>
          <w:sz w:val="24"/>
          <w:szCs w:val="24"/>
        </w:rPr>
        <w:t xml:space="preserve"> and card </w:t>
      </w:r>
      <w:r>
        <w:rPr>
          <w:i/>
          <w:iCs/>
          <w:sz w:val="24"/>
          <w:szCs w:val="24"/>
        </w:rPr>
        <w:t>y</w:t>
      </w:r>
      <w:r>
        <w:rPr>
          <w:sz w:val="24"/>
          <w:szCs w:val="24"/>
        </w:rPr>
        <w:t xml:space="preserve"> is in position 1</w:t>
      </w:r>
      <w:ins w:id="331" w:author="Peter Chi" w:date="2025-05-28T10:25:00Z" w16du:dateUtc="2025-05-28T17:25:00Z">
        <w:r w:rsidR="000B5E5E">
          <w:rPr>
            <w:sz w:val="24"/>
            <w:szCs w:val="24"/>
          </w:rPr>
          <w:t>8</w:t>
        </w:r>
      </w:ins>
      <w:del w:id="332" w:author="Peter Chi" w:date="2025-05-28T10:25:00Z" w16du:dateUtc="2025-05-28T17:25:00Z">
        <w:r w:rsidDel="000B5E5E">
          <w:rPr>
            <w:sz w:val="24"/>
            <w:szCs w:val="24"/>
          </w:rPr>
          <w:delText>7</w:delText>
        </w:r>
      </w:del>
      <w:ins w:id="333" w:author="Peter Chi" w:date="2025-05-28T10:57:00Z" w16du:dateUtc="2025-05-28T17:57:00Z">
        <w:r w:rsidR="00A1432F">
          <w:rPr>
            <w:sz w:val="24"/>
            <w:szCs w:val="24"/>
          </w:rPr>
          <w:t>.</w:t>
        </w:r>
      </w:ins>
      <w:del w:id="334" w:author="Peter Chi" w:date="2025-05-28T10:57:00Z" w16du:dateUtc="2025-05-28T17:57:00Z">
        <w:r w:rsidDel="00A1432F">
          <w:rPr>
            <w:sz w:val="24"/>
            <w:szCs w:val="24"/>
          </w:rPr>
          <w:delText>,</w:delText>
        </w:r>
      </w:del>
      <w:r>
        <w:rPr>
          <w:sz w:val="24"/>
          <w:szCs w:val="24"/>
        </w:rPr>
        <w:t xml:space="preserve"> </w:t>
      </w:r>
      <w:del w:id="335" w:author="Peter Chi" w:date="2025-05-28T10:57:00Z" w16du:dateUtc="2025-05-28T17:57:00Z">
        <w:r w:rsidDel="00A1432F">
          <w:rPr>
            <w:sz w:val="24"/>
            <w:szCs w:val="24"/>
          </w:rPr>
          <w:delText xml:space="preserve">their </w:delText>
        </w:r>
      </w:del>
      <w:ins w:id="336" w:author="Peter Chi" w:date="2025-05-28T10:57:00Z" w16du:dateUtc="2025-05-28T17:57:00Z">
        <w:r w:rsidR="00A1432F">
          <w:rPr>
            <w:sz w:val="24"/>
            <w:szCs w:val="24"/>
          </w:rPr>
          <w:t xml:space="preserve">This pair of </w:t>
        </w:r>
        <w:r w:rsidR="00A1432F" w:rsidRPr="00B7645F">
          <w:rPr>
            <w:i/>
            <w:iCs/>
            <w:sz w:val="24"/>
            <w:szCs w:val="24"/>
            <w:rPrChange w:id="337" w:author="Peter Chi" w:date="2025-05-28T12:03:00Z" w16du:dateUtc="2025-05-28T19:03:00Z">
              <w:rPr>
                <w:sz w:val="24"/>
                <w:szCs w:val="24"/>
              </w:rPr>
            </w:rPrChange>
          </w:rPr>
          <w:t>x</w:t>
        </w:r>
        <w:r w:rsidR="00A1432F">
          <w:rPr>
            <w:sz w:val="24"/>
            <w:szCs w:val="24"/>
          </w:rPr>
          <w:t xml:space="preserve"> and </w:t>
        </w:r>
        <w:r w:rsidR="00A1432F" w:rsidRPr="00B7645F">
          <w:rPr>
            <w:i/>
            <w:iCs/>
            <w:sz w:val="24"/>
            <w:szCs w:val="24"/>
            <w:rPrChange w:id="338" w:author="Peter Chi" w:date="2025-05-28T12:03:00Z" w16du:dateUtc="2025-05-28T19:03:00Z">
              <w:rPr>
                <w:sz w:val="24"/>
                <w:szCs w:val="24"/>
              </w:rPr>
            </w:rPrChange>
          </w:rPr>
          <w:t>y</w:t>
        </w:r>
        <w:r w:rsidR="00A1432F">
          <w:rPr>
            <w:sz w:val="24"/>
            <w:szCs w:val="24"/>
          </w:rPr>
          <w:t xml:space="preserve"> would have a </w:t>
        </w:r>
      </w:ins>
      <w:r>
        <w:rPr>
          <w:sz w:val="24"/>
          <w:szCs w:val="24"/>
        </w:rPr>
        <w:t>cards apart value is 2.</w:t>
      </w:r>
      <w:ins w:id="339" w:author="Peter Chi" w:date="2025-05-28T10:25:00Z" w16du:dateUtc="2025-05-28T17:25:00Z">
        <w:r w:rsidR="000B5E5E">
          <w:rPr>
            <w:sz w:val="24"/>
            <w:szCs w:val="24"/>
          </w:rPr>
          <w:t xml:space="preserve"> In particular,</w:t>
        </w:r>
      </w:ins>
      <w:ins w:id="340" w:author="Peter Chi" w:date="2025-05-28T10:51:00Z" w16du:dateUtc="2025-05-28T17:51:00Z">
        <w:r w:rsidR="00A1432F">
          <w:rPr>
            <w:sz w:val="24"/>
            <w:szCs w:val="24"/>
          </w:rPr>
          <w:t xml:space="preserve"> wi</w:t>
        </w:r>
      </w:ins>
      <w:ins w:id="341" w:author="Peter Chi" w:date="2025-05-28T10:52:00Z" w16du:dateUtc="2025-05-28T17:52:00Z">
        <w:r w:rsidR="00A1432F">
          <w:rPr>
            <w:sz w:val="24"/>
            <w:szCs w:val="24"/>
          </w:rPr>
          <w:t xml:space="preserve">th six players as </w:t>
        </w:r>
      </w:ins>
      <w:ins w:id="342" w:author="Peter Chi" w:date="2025-05-28T10:55:00Z" w16du:dateUtc="2025-05-28T17:55:00Z">
        <w:r w:rsidR="00A1432F">
          <w:rPr>
            <w:sz w:val="24"/>
            <w:szCs w:val="24"/>
          </w:rPr>
          <w:t>noted above,</w:t>
        </w:r>
      </w:ins>
      <w:ins w:id="343" w:author="Peter Chi" w:date="2025-05-28T10:25:00Z" w16du:dateUtc="2025-05-28T17:25:00Z">
        <w:r w:rsidR="000B5E5E">
          <w:rPr>
            <w:sz w:val="24"/>
            <w:szCs w:val="24"/>
          </w:rPr>
          <w:t xml:space="preserve"> </w:t>
        </w:r>
      </w:ins>
      <w:ins w:id="344" w:author="Peter Chi" w:date="2025-05-28T10:56:00Z" w16du:dateUtc="2025-05-28T17:56:00Z">
        <w:r w:rsidR="00A1432F">
          <w:rPr>
            <w:sz w:val="24"/>
            <w:szCs w:val="24"/>
          </w:rPr>
          <w:t xml:space="preserve">card </w:t>
        </w:r>
        <w:r w:rsidR="00A1432F" w:rsidRPr="00A1432F">
          <w:rPr>
            <w:i/>
            <w:iCs/>
            <w:sz w:val="24"/>
            <w:szCs w:val="24"/>
            <w:rPrChange w:id="345" w:author="Peter Chi" w:date="2025-05-28T10:57:00Z" w16du:dateUtc="2025-05-28T17:57:00Z">
              <w:rPr>
                <w:sz w:val="24"/>
                <w:szCs w:val="24"/>
              </w:rPr>
            </w:rPrChange>
          </w:rPr>
          <w:t>x</w:t>
        </w:r>
      </w:ins>
      <w:ins w:id="346" w:author="Peter Chi" w:date="2025-05-28T10:51:00Z" w16du:dateUtc="2025-05-28T17:51:00Z">
        <w:r w:rsidR="00A1432F">
          <w:rPr>
            <w:sz w:val="24"/>
            <w:szCs w:val="24"/>
          </w:rPr>
          <w:t xml:space="preserve"> </w:t>
        </w:r>
      </w:ins>
      <w:ins w:id="347" w:author="Peter Chi" w:date="2025-05-28T10:57:00Z" w16du:dateUtc="2025-05-28T17:57:00Z">
        <w:r w:rsidR="00A1432F">
          <w:rPr>
            <w:sz w:val="24"/>
            <w:szCs w:val="24"/>
          </w:rPr>
          <w:t xml:space="preserve">(in position 16 of the deck) </w:t>
        </w:r>
      </w:ins>
      <w:ins w:id="348" w:author="Peter Chi" w:date="2025-05-28T10:51:00Z" w16du:dateUtc="2025-05-28T17:51:00Z">
        <w:r w:rsidR="00A1432F">
          <w:rPr>
            <w:sz w:val="24"/>
            <w:szCs w:val="24"/>
          </w:rPr>
          <w:t xml:space="preserve">will be </w:t>
        </w:r>
      </w:ins>
      <w:ins w:id="349" w:author="Peter Chi" w:date="2025-05-28T10:55:00Z" w16du:dateUtc="2025-05-28T17:55:00Z">
        <w:r w:rsidR="00A1432F">
          <w:rPr>
            <w:sz w:val="24"/>
            <w:szCs w:val="24"/>
          </w:rPr>
          <w:t xml:space="preserve">dealt as </w:t>
        </w:r>
      </w:ins>
      <w:ins w:id="350" w:author="Peter Chi" w:date="2025-05-28T10:51:00Z" w16du:dateUtc="2025-05-28T17:51:00Z">
        <w:r w:rsidR="00A1432F">
          <w:rPr>
            <w:sz w:val="24"/>
            <w:szCs w:val="24"/>
          </w:rPr>
          <w:t>the 3</w:t>
        </w:r>
        <w:r w:rsidR="00A1432F" w:rsidRPr="00A1432F">
          <w:rPr>
            <w:sz w:val="24"/>
            <w:szCs w:val="24"/>
            <w:vertAlign w:val="superscript"/>
            <w:rPrChange w:id="351" w:author="Peter Chi" w:date="2025-05-28T10:51:00Z" w16du:dateUtc="2025-05-28T17:51:00Z">
              <w:rPr>
                <w:sz w:val="24"/>
                <w:szCs w:val="24"/>
              </w:rPr>
            </w:rPrChange>
          </w:rPr>
          <w:t>rd</w:t>
        </w:r>
        <w:r w:rsidR="00A1432F">
          <w:rPr>
            <w:sz w:val="24"/>
            <w:szCs w:val="24"/>
          </w:rPr>
          <w:t xml:space="preserve"> face up community card, and </w:t>
        </w:r>
      </w:ins>
      <w:ins w:id="352" w:author="Peter Chi" w:date="2025-05-28T10:56:00Z" w16du:dateUtc="2025-05-28T17:56:00Z">
        <w:r w:rsidR="00A1432F">
          <w:rPr>
            <w:sz w:val="24"/>
            <w:szCs w:val="24"/>
          </w:rPr>
          <w:t xml:space="preserve">card </w:t>
        </w:r>
        <w:r w:rsidR="00A1432F" w:rsidRPr="00A1432F">
          <w:rPr>
            <w:i/>
            <w:iCs/>
            <w:sz w:val="24"/>
            <w:szCs w:val="24"/>
            <w:rPrChange w:id="353" w:author="Peter Chi" w:date="2025-05-28T10:57:00Z" w16du:dateUtc="2025-05-28T17:57:00Z">
              <w:rPr>
                <w:sz w:val="24"/>
                <w:szCs w:val="24"/>
              </w:rPr>
            </w:rPrChange>
          </w:rPr>
          <w:t>y</w:t>
        </w:r>
      </w:ins>
      <w:ins w:id="354" w:author="Peter Chi" w:date="2025-05-28T10:51:00Z" w16du:dateUtc="2025-05-28T17:51:00Z">
        <w:r w:rsidR="00A1432F">
          <w:rPr>
            <w:sz w:val="24"/>
            <w:szCs w:val="24"/>
          </w:rPr>
          <w:t xml:space="preserve"> </w:t>
        </w:r>
      </w:ins>
      <w:ins w:id="355" w:author="Peter Chi" w:date="2025-05-28T10:58:00Z" w16du:dateUtc="2025-05-28T17:58:00Z">
        <w:r w:rsidR="00A1432F">
          <w:rPr>
            <w:sz w:val="24"/>
            <w:szCs w:val="24"/>
          </w:rPr>
          <w:t xml:space="preserve">(in position 18 of the deck) </w:t>
        </w:r>
      </w:ins>
      <w:ins w:id="356" w:author="Peter Chi" w:date="2025-05-28T10:51:00Z" w16du:dateUtc="2025-05-28T17:51:00Z">
        <w:r w:rsidR="00A1432F">
          <w:rPr>
            <w:sz w:val="24"/>
            <w:szCs w:val="24"/>
          </w:rPr>
          <w:t>will</w:t>
        </w:r>
      </w:ins>
      <w:ins w:id="357" w:author="Peter Chi" w:date="2025-05-28T10:55:00Z" w16du:dateUtc="2025-05-28T17:55:00Z">
        <w:r w:rsidR="00A1432F">
          <w:rPr>
            <w:sz w:val="24"/>
            <w:szCs w:val="24"/>
          </w:rPr>
          <w:t xml:space="preserve"> be dealt</w:t>
        </w:r>
      </w:ins>
      <w:ins w:id="358" w:author="Peter Chi" w:date="2025-05-28T10:56:00Z" w16du:dateUtc="2025-05-28T17:56:00Z">
        <w:r w:rsidR="00A1432F">
          <w:rPr>
            <w:sz w:val="24"/>
            <w:szCs w:val="24"/>
          </w:rPr>
          <w:t xml:space="preserve"> as the 4</w:t>
        </w:r>
        <w:r w:rsidR="00A1432F" w:rsidRPr="00A1432F">
          <w:rPr>
            <w:sz w:val="24"/>
            <w:szCs w:val="24"/>
            <w:vertAlign w:val="superscript"/>
            <w:rPrChange w:id="359" w:author="Peter Chi" w:date="2025-05-28T10:56:00Z" w16du:dateUtc="2025-05-28T17:56:00Z">
              <w:rPr>
                <w:sz w:val="24"/>
                <w:szCs w:val="24"/>
              </w:rPr>
            </w:rPrChange>
          </w:rPr>
          <w:t>th</w:t>
        </w:r>
        <w:r w:rsidR="00A1432F">
          <w:rPr>
            <w:sz w:val="24"/>
            <w:szCs w:val="24"/>
          </w:rPr>
          <w:t xml:space="preserve"> face up community card. </w:t>
        </w:r>
      </w:ins>
      <w:ins w:id="360" w:author="Peter Chi" w:date="2025-05-28T12:05:00Z" w16du:dateUtc="2025-05-28T19:05:00Z">
        <w:r w:rsidR="00B7645F">
          <w:rPr>
            <w:sz w:val="24"/>
            <w:szCs w:val="24"/>
          </w:rPr>
          <w:t xml:space="preserve">Further suppose that cards </w:t>
        </w:r>
        <w:r w:rsidR="00B7645F" w:rsidRPr="00B7645F">
          <w:rPr>
            <w:i/>
            <w:iCs/>
            <w:sz w:val="24"/>
            <w:szCs w:val="24"/>
            <w:rPrChange w:id="361" w:author="Peter Chi" w:date="2025-05-28T12:05:00Z" w16du:dateUtc="2025-05-28T19:05:00Z">
              <w:rPr>
                <w:sz w:val="24"/>
                <w:szCs w:val="24"/>
              </w:rPr>
            </w:rPrChange>
          </w:rPr>
          <w:t>x</w:t>
        </w:r>
        <w:r w:rsidR="00B7645F">
          <w:rPr>
            <w:sz w:val="24"/>
            <w:szCs w:val="24"/>
          </w:rPr>
          <w:t xml:space="preserve"> and </w:t>
        </w:r>
        <w:r w:rsidR="00B7645F" w:rsidRPr="00B7645F">
          <w:rPr>
            <w:i/>
            <w:iCs/>
            <w:sz w:val="24"/>
            <w:szCs w:val="24"/>
            <w:rPrChange w:id="362" w:author="Peter Chi" w:date="2025-05-28T12:05:00Z" w16du:dateUtc="2025-05-28T19:05:00Z">
              <w:rPr>
                <w:sz w:val="24"/>
                <w:szCs w:val="24"/>
              </w:rPr>
            </w:rPrChange>
          </w:rPr>
          <w:t>y</w:t>
        </w:r>
        <w:r w:rsidR="00B7645F">
          <w:rPr>
            <w:sz w:val="24"/>
            <w:szCs w:val="24"/>
          </w:rPr>
          <w:t xml:space="preserve"> were known by a player to be neighbors prior to any shuffling (which could occur due to the nature of how cards are collected by a dealer at the end of a hand). I</w:t>
        </w:r>
      </w:ins>
      <w:ins w:id="363" w:author="Peter Chi" w:date="2025-05-28T10:56:00Z" w16du:dateUtc="2025-05-28T17:56:00Z">
        <w:r w:rsidR="00A1432F">
          <w:rPr>
            <w:sz w:val="24"/>
            <w:szCs w:val="24"/>
          </w:rPr>
          <w:t xml:space="preserve">f </w:t>
        </w:r>
      </w:ins>
      <w:ins w:id="364" w:author="Peter Chi" w:date="2025-05-28T12:03:00Z" w16du:dateUtc="2025-05-28T19:03:00Z">
        <w:r w:rsidR="00B7645F">
          <w:rPr>
            <w:sz w:val="24"/>
            <w:szCs w:val="24"/>
          </w:rPr>
          <w:t xml:space="preserve">it </w:t>
        </w:r>
      </w:ins>
      <w:ins w:id="365" w:author="Peter Chi" w:date="2025-05-28T10:58:00Z" w16du:dateUtc="2025-05-28T17:58:00Z">
        <w:r w:rsidR="00A1432F">
          <w:rPr>
            <w:sz w:val="24"/>
            <w:szCs w:val="24"/>
          </w:rPr>
          <w:t xml:space="preserve">is known that </w:t>
        </w:r>
      </w:ins>
      <w:ins w:id="366" w:author="Peter Chi" w:date="2025-05-28T12:07:00Z" w16du:dateUtc="2025-05-28T19:07:00Z">
        <w:r w:rsidR="00B7645F">
          <w:rPr>
            <w:sz w:val="24"/>
            <w:szCs w:val="24"/>
          </w:rPr>
          <w:t xml:space="preserve">the </w:t>
        </w:r>
      </w:ins>
      <w:ins w:id="367" w:author="Peter Chi" w:date="2025-05-28T10:58:00Z" w16du:dateUtc="2025-05-28T17:58:00Z">
        <w:r w:rsidR="00A1432F">
          <w:rPr>
            <w:sz w:val="24"/>
            <w:szCs w:val="24"/>
          </w:rPr>
          <w:t xml:space="preserve">shuffling procedure </w:t>
        </w:r>
      </w:ins>
      <w:ins w:id="368" w:author="Peter Chi" w:date="2025-05-28T12:08:00Z" w16du:dateUtc="2025-05-28T19:08:00Z">
        <w:r w:rsidR="00B7645F">
          <w:rPr>
            <w:sz w:val="24"/>
            <w:szCs w:val="24"/>
          </w:rPr>
          <w:t xml:space="preserve">to be used will </w:t>
        </w:r>
      </w:ins>
      <w:ins w:id="369" w:author="Peter Chi" w:date="2025-05-28T10:58:00Z" w16du:dateUtc="2025-05-28T17:58:00Z">
        <w:r w:rsidR="00A1432F">
          <w:rPr>
            <w:sz w:val="24"/>
            <w:szCs w:val="24"/>
          </w:rPr>
          <w:t>result in inflated probabilities of neighboring cards having a cards apart value of 2, then</w:t>
        </w:r>
      </w:ins>
      <w:ins w:id="370" w:author="Peter Chi" w:date="2025-05-28T12:03:00Z" w16du:dateUtc="2025-05-28T19:03:00Z">
        <w:r w:rsidR="00B7645F">
          <w:rPr>
            <w:sz w:val="24"/>
            <w:szCs w:val="24"/>
          </w:rPr>
          <w:t xml:space="preserve"> wh</w:t>
        </w:r>
      </w:ins>
      <w:ins w:id="371" w:author="Peter Chi" w:date="2025-05-28T12:05:00Z" w16du:dateUtc="2025-05-28T19:05:00Z">
        <w:r w:rsidR="00B7645F">
          <w:rPr>
            <w:sz w:val="24"/>
            <w:szCs w:val="24"/>
          </w:rPr>
          <w:t>e</w:t>
        </w:r>
      </w:ins>
      <w:ins w:id="372" w:author="Peter Chi" w:date="2025-05-28T12:06:00Z" w16du:dateUtc="2025-05-28T19:06:00Z">
        <w:r w:rsidR="00B7645F">
          <w:rPr>
            <w:sz w:val="24"/>
            <w:szCs w:val="24"/>
          </w:rPr>
          <w:t xml:space="preserve">n this player observes card </w:t>
        </w:r>
        <w:r w:rsidR="00B7645F" w:rsidRPr="00B7645F">
          <w:rPr>
            <w:i/>
            <w:iCs/>
            <w:sz w:val="24"/>
            <w:szCs w:val="24"/>
            <w:rPrChange w:id="373" w:author="Peter Chi" w:date="2025-05-28T12:06:00Z" w16du:dateUtc="2025-05-28T19:06:00Z">
              <w:rPr>
                <w:sz w:val="24"/>
                <w:szCs w:val="24"/>
              </w:rPr>
            </w:rPrChange>
          </w:rPr>
          <w:t>x</w:t>
        </w:r>
        <w:r w:rsidR="00B7645F">
          <w:rPr>
            <w:sz w:val="24"/>
            <w:szCs w:val="24"/>
          </w:rPr>
          <w:t xml:space="preserve"> as the 3</w:t>
        </w:r>
        <w:r w:rsidR="00B7645F" w:rsidRPr="00B7645F">
          <w:rPr>
            <w:sz w:val="24"/>
            <w:szCs w:val="24"/>
            <w:vertAlign w:val="superscript"/>
            <w:rPrChange w:id="374" w:author="Peter Chi" w:date="2025-05-28T12:06:00Z" w16du:dateUtc="2025-05-28T19:06:00Z">
              <w:rPr>
                <w:sz w:val="24"/>
                <w:szCs w:val="24"/>
              </w:rPr>
            </w:rPrChange>
          </w:rPr>
          <w:t>rd</w:t>
        </w:r>
        <w:r w:rsidR="00B7645F">
          <w:rPr>
            <w:sz w:val="24"/>
            <w:szCs w:val="24"/>
          </w:rPr>
          <w:t xml:space="preserve"> face up community card, they will know that card </w:t>
        </w:r>
        <w:r w:rsidR="00B7645F" w:rsidRPr="00B7645F">
          <w:rPr>
            <w:i/>
            <w:iCs/>
            <w:sz w:val="24"/>
            <w:szCs w:val="24"/>
            <w:rPrChange w:id="375" w:author="Peter Chi" w:date="2025-05-28T12:06:00Z" w16du:dateUtc="2025-05-28T19:06:00Z">
              <w:rPr>
                <w:sz w:val="24"/>
                <w:szCs w:val="24"/>
              </w:rPr>
            </w:rPrChange>
          </w:rPr>
          <w:t>y</w:t>
        </w:r>
        <w:r w:rsidR="00B7645F">
          <w:rPr>
            <w:sz w:val="24"/>
            <w:szCs w:val="24"/>
          </w:rPr>
          <w:t xml:space="preserve"> has an increased probability of being the 4</w:t>
        </w:r>
        <w:r w:rsidR="00B7645F" w:rsidRPr="00B7645F">
          <w:rPr>
            <w:sz w:val="24"/>
            <w:szCs w:val="24"/>
            <w:vertAlign w:val="superscript"/>
            <w:rPrChange w:id="376" w:author="Peter Chi" w:date="2025-05-28T12:06:00Z" w16du:dateUtc="2025-05-28T19:06:00Z">
              <w:rPr>
                <w:sz w:val="24"/>
                <w:szCs w:val="24"/>
              </w:rPr>
            </w:rPrChange>
          </w:rPr>
          <w:t>th</w:t>
        </w:r>
        <w:r w:rsidR="00B7645F">
          <w:rPr>
            <w:sz w:val="24"/>
            <w:szCs w:val="24"/>
          </w:rPr>
          <w:t xml:space="preserve"> face up community card and can adjust their betting decisions accordingly. </w:t>
        </w:r>
      </w:ins>
      <w:ins w:id="377" w:author="Peter Chi" w:date="2025-05-28T10:58:00Z" w16du:dateUtc="2025-05-28T17:58:00Z">
        <w:r w:rsidR="00A1432F">
          <w:rPr>
            <w:sz w:val="24"/>
            <w:szCs w:val="24"/>
          </w:rPr>
          <w:t xml:space="preserve"> </w:t>
        </w:r>
      </w:ins>
      <w:r>
        <w:rPr>
          <w:sz w:val="24"/>
          <w:szCs w:val="24"/>
        </w:rPr>
        <w:t xml:space="preserve"> </w:t>
      </w:r>
    </w:p>
    <w:p w14:paraId="22DBF35D" w14:textId="664B9A7D" w:rsidR="00BC3197" w:rsidRDefault="00393489">
      <w:pPr>
        <w:ind w:firstLine="720"/>
        <w:rPr>
          <w:ins w:id="378" w:author="Peter Chi" w:date="2025-06-06T14:06:00Z" w16du:dateUtc="2025-06-06T21:06:00Z"/>
          <w:sz w:val="24"/>
          <w:szCs w:val="24"/>
        </w:rPr>
      </w:pPr>
      <w:r w:rsidRPr="00E660B0">
        <w:rPr>
          <w:sz w:val="24"/>
          <w:szCs w:val="24"/>
        </w:rPr>
        <w:t xml:space="preserve">Figure </w:t>
      </w:r>
      <w:del w:id="379" w:author="Peter Chi" w:date="2025-06-06T13:32:00Z" w16du:dateUtc="2025-06-06T20:32:00Z">
        <w:r w:rsidRPr="00E660B0" w:rsidDel="003D7565">
          <w:rPr>
            <w:sz w:val="24"/>
            <w:szCs w:val="24"/>
          </w:rPr>
          <w:delText xml:space="preserve">5 </w:delText>
        </w:r>
      </w:del>
      <w:ins w:id="380" w:author="Peter Chi" w:date="2025-06-06T13:32:00Z" w16du:dateUtc="2025-06-06T20:32:00Z">
        <w:r w:rsidR="003D7565">
          <w:rPr>
            <w:sz w:val="24"/>
            <w:szCs w:val="24"/>
          </w:rPr>
          <w:t>4</w:t>
        </w:r>
        <w:r w:rsidR="003D7565" w:rsidRPr="00E660B0">
          <w:rPr>
            <w:sz w:val="24"/>
            <w:szCs w:val="24"/>
          </w:rPr>
          <w:t xml:space="preserve"> </w:t>
        </w:r>
      </w:ins>
      <w:r w:rsidR="00D861A8">
        <w:rPr>
          <w:sz w:val="24"/>
          <w:szCs w:val="24"/>
        </w:rPr>
        <w:t>shows</w:t>
      </w:r>
      <w:r w:rsidRPr="00E660B0">
        <w:rPr>
          <w:sz w:val="24"/>
          <w:szCs w:val="24"/>
        </w:rPr>
        <w:t xml:space="preserve"> Monte Carlo estimates </w:t>
      </w:r>
      <w:r w:rsidR="00984692" w:rsidRPr="00E660B0">
        <w:rPr>
          <w:sz w:val="24"/>
          <w:szCs w:val="24"/>
        </w:rPr>
        <w:t xml:space="preserve">of </w:t>
      </w:r>
      <w:r w:rsidR="00F8558A" w:rsidRPr="00E660B0">
        <w:rPr>
          <w:sz w:val="24"/>
          <w:szCs w:val="24"/>
        </w:rPr>
        <w:t>the</w:t>
      </w:r>
      <w:r w:rsidR="00356FAC">
        <w:rPr>
          <w:sz w:val="24"/>
          <w:szCs w:val="24"/>
        </w:rPr>
        <w:t xml:space="preserve"> probabilities of each possible value of cards apart after performing the WCS, for cards that begin as neighbors.</w:t>
      </w:r>
      <w:ins w:id="381" w:author="Peter Chi" w:date="2025-06-06T14:01:00Z" w16du:dateUtc="2025-06-06T21:01:00Z">
        <w:r w:rsidR="00BC3197">
          <w:rPr>
            <w:sz w:val="24"/>
            <w:szCs w:val="24"/>
          </w:rPr>
          <w:t xml:space="preserve"> Also included in Figure 4 are the Casino Shuffle alone, and each of Shuffle Process A, B and C (White</w:t>
        </w:r>
      </w:ins>
      <w:ins w:id="382" w:author="Peter Chi" w:date="2025-06-06T14:02:00Z" w16du:dateUtc="2025-06-06T21:02:00Z">
        <w:r w:rsidR="00BC3197">
          <w:rPr>
            <w:sz w:val="24"/>
            <w:szCs w:val="24"/>
          </w:rPr>
          <w:t>, 2019)</w:t>
        </w:r>
      </w:ins>
      <w:ins w:id="383" w:author="Peter Chi" w:date="2025-06-06T14:01:00Z" w16du:dateUtc="2025-06-06T21:01:00Z">
        <w:r w:rsidR="00BC3197">
          <w:rPr>
            <w:sz w:val="24"/>
            <w:szCs w:val="24"/>
          </w:rPr>
          <w:t xml:space="preserve"> followed by the Casino Shuffle</w:t>
        </w:r>
      </w:ins>
      <w:ins w:id="384" w:author="Peter Chi" w:date="2025-06-06T14:02:00Z" w16du:dateUtc="2025-06-06T21:02:00Z">
        <w:r w:rsidR="00BC3197">
          <w:rPr>
            <w:sz w:val="24"/>
            <w:szCs w:val="24"/>
          </w:rPr>
          <w:t>.</w:t>
        </w:r>
      </w:ins>
      <w:ins w:id="385" w:author="Peter Chi" w:date="2025-06-06T14:03:00Z" w16du:dateUtc="2025-06-06T21:03:00Z">
        <w:r w:rsidR="00BC3197">
          <w:rPr>
            <w:sz w:val="24"/>
            <w:szCs w:val="24"/>
          </w:rPr>
          <w:t xml:space="preserve"> For Shuffle Process</w:t>
        </w:r>
      </w:ins>
      <w:ins w:id="386" w:author="Peter Chi" w:date="2025-06-06T14:04:00Z" w16du:dateUtc="2025-06-06T21:04:00Z">
        <w:r w:rsidR="00BC3197">
          <w:rPr>
            <w:sz w:val="24"/>
            <w:szCs w:val="24"/>
          </w:rPr>
          <w:t>es</w:t>
        </w:r>
      </w:ins>
      <w:ins w:id="387" w:author="Peter Chi" w:date="2025-06-06T14:03:00Z" w16du:dateUtc="2025-06-06T21:03:00Z">
        <w:r w:rsidR="00BC3197">
          <w:rPr>
            <w:sz w:val="24"/>
            <w:szCs w:val="24"/>
          </w:rPr>
          <w:t xml:space="preserve"> A and C, we set the number of iterations to 1248</w:t>
        </w:r>
      </w:ins>
      <w:ins w:id="388" w:author="Peter Chi" w:date="2025-06-06T14:04:00Z" w16du:dateUtc="2025-06-06T21:04:00Z">
        <w:r w:rsidR="00BC3197">
          <w:rPr>
            <w:sz w:val="24"/>
            <w:szCs w:val="24"/>
          </w:rPr>
          <w:t xml:space="preserve">, in an attempt to mimic features of a physical wash shuffle, namely that </w:t>
        </w:r>
      </w:ins>
      <w:ins w:id="389" w:author="Peter Chi" w:date="2025-06-06T14:05:00Z" w16du:dateUtc="2025-06-06T21:05:00Z">
        <w:r w:rsidR="00BC3197">
          <w:rPr>
            <w:sz w:val="24"/>
            <w:szCs w:val="24"/>
          </w:rPr>
          <w:t xml:space="preserve">cards should move an average of 3 spaces for each wash cycle and that there should be 4 wash cycles. For Shuffle Process B, we set </w:t>
        </w:r>
      </w:ins>
      <w:ins w:id="390" w:author="Peter Chi" w:date="2025-06-06T14:06:00Z" w16du:dateUtc="2025-06-06T21:06:00Z">
        <w:r w:rsidR="00BC3197">
          <w:rPr>
            <w:sz w:val="24"/>
            <w:szCs w:val="24"/>
          </w:rPr>
          <w:t>p=1/3 and t=4, again with the goal of mimicking 4 wash cycles and having cards move an average of 3 spaces.</w:t>
        </w:r>
      </w:ins>
      <w:r w:rsidR="00356FAC">
        <w:rPr>
          <w:sz w:val="24"/>
          <w:szCs w:val="24"/>
        </w:rPr>
        <w:t xml:space="preserve"> </w:t>
      </w:r>
      <w:ins w:id="391" w:author="Peter Chi" w:date="2025-06-06T14:07:00Z" w16du:dateUtc="2025-06-06T21:07:00Z">
        <w:r w:rsidR="00BC3197">
          <w:rPr>
            <w:sz w:val="24"/>
            <w:szCs w:val="24"/>
          </w:rPr>
          <w:t>We note that under these parameter settings, Shuffle Processes A, B and C each do remarkably well at separating neighbor cards</w:t>
        </w:r>
      </w:ins>
      <w:ins w:id="392" w:author="Peter Chi" w:date="2025-06-06T14:08:00Z" w16du:dateUtc="2025-06-06T21:08:00Z">
        <w:r w:rsidR="00BC3197">
          <w:rPr>
            <w:sz w:val="24"/>
            <w:szCs w:val="24"/>
          </w:rPr>
          <w:t>; however,</w:t>
        </w:r>
      </w:ins>
      <w:ins w:id="393" w:author="Peter Chi" w:date="2025-06-06T14:21:00Z" w16du:dateUtc="2025-06-06T21:21:00Z">
        <w:r w:rsidR="00932707">
          <w:rPr>
            <w:sz w:val="24"/>
            <w:szCs w:val="24"/>
          </w:rPr>
          <w:t xml:space="preserve"> as previously noted, </w:t>
        </w:r>
      </w:ins>
      <w:ins w:id="394" w:author="Peter Chi" w:date="2025-06-06T14:22:00Z" w16du:dateUtc="2025-06-06T21:22:00Z">
        <w:r w:rsidR="00932707">
          <w:rPr>
            <w:sz w:val="24"/>
            <w:szCs w:val="24"/>
          </w:rPr>
          <w:t xml:space="preserve">Shuffle Processes A, B and C are far from realistic models of an actual physical wash shuffle. </w:t>
        </w:r>
      </w:ins>
      <w:ins w:id="395" w:author="Peter Chi" w:date="2025-06-06T14:07:00Z" w16du:dateUtc="2025-06-06T21:07:00Z">
        <w:r w:rsidR="00BC3197">
          <w:rPr>
            <w:sz w:val="24"/>
            <w:szCs w:val="24"/>
          </w:rPr>
          <w:t xml:space="preserve"> </w:t>
        </w:r>
      </w:ins>
    </w:p>
    <w:p w14:paraId="63855988" w14:textId="62A30EF0" w:rsidR="00932707" w:rsidRPr="00493ABE" w:rsidRDefault="0072787E" w:rsidP="00932707">
      <w:pPr>
        <w:ind w:firstLine="720"/>
        <w:rPr>
          <w:moveTo w:id="396" w:author="Peter Chi" w:date="2025-06-06T14:24:00Z" w16du:dateUtc="2025-06-06T21:24:00Z"/>
          <w:sz w:val="24"/>
          <w:szCs w:val="24"/>
        </w:rPr>
      </w:pPr>
      <w:r w:rsidRPr="00E660B0">
        <w:rPr>
          <w:sz w:val="24"/>
          <w:szCs w:val="24"/>
        </w:rPr>
        <w:t xml:space="preserve">Figure </w:t>
      </w:r>
      <w:del w:id="397" w:author="Peter Chi" w:date="2025-06-06T13:32:00Z" w16du:dateUtc="2025-06-06T20:32:00Z">
        <w:r w:rsidRPr="00E660B0" w:rsidDel="003D7565">
          <w:rPr>
            <w:sz w:val="24"/>
            <w:szCs w:val="24"/>
          </w:rPr>
          <w:delText xml:space="preserve">6 </w:delText>
        </w:r>
      </w:del>
      <w:ins w:id="398" w:author="Peter Chi" w:date="2025-06-06T13:32:00Z" w16du:dateUtc="2025-06-06T20:32:00Z">
        <w:r w:rsidR="003D7565">
          <w:rPr>
            <w:sz w:val="24"/>
            <w:szCs w:val="24"/>
          </w:rPr>
          <w:t>5</w:t>
        </w:r>
        <w:r w:rsidR="003D7565" w:rsidRPr="00E660B0">
          <w:rPr>
            <w:sz w:val="24"/>
            <w:szCs w:val="24"/>
          </w:rPr>
          <w:t xml:space="preserve"> </w:t>
        </w:r>
      </w:ins>
      <w:r w:rsidRPr="00E660B0">
        <w:rPr>
          <w:sz w:val="24"/>
          <w:szCs w:val="24"/>
        </w:rPr>
        <w:t xml:space="preserve">zooms in on </w:t>
      </w:r>
      <w:r w:rsidR="00D861A8">
        <w:rPr>
          <w:sz w:val="24"/>
          <w:szCs w:val="24"/>
        </w:rPr>
        <w:t>the cards apart values of</w:t>
      </w:r>
      <w:r w:rsidR="007E1FEA" w:rsidRPr="00E660B0">
        <w:rPr>
          <w:sz w:val="24"/>
          <w:szCs w:val="24"/>
        </w:rPr>
        <w:t xml:space="preserve"> six or less cards</w:t>
      </w:r>
      <w:r w:rsidR="00D861A8">
        <w:rPr>
          <w:sz w:val="24"/>
          <w:szCs w:val="24"/>
        </w:rPr>
        <w:t>,</w:t>
      </w:r>
      <w:r w:rsidR="007E1FEA" w:rsidRPr="00E660B0">
        <w:rPr>
          <w:sz w:val="24"/>
          <w:szCs w:val="24"/>
        </w:rPr>
        <w:t xml:space="preserve"> </w:t>
      </w:r>
      <w:ins w:id="399" w:author="Peter Chi" w:date="2025-06-06T14:23:00Z" w16du:dateUtc="2025-06-06T21:23:00Z">
        <w:r w:rsidR="00932707">
          <w:rPr>
            <w:sz w:val="24"/>
            <w:szCs w:val="24"/>
          </w:rPr>
          <w:t xml:space="preserve">focusing on the WCS, CS, </w:t>
        </w:r>
      </w:ins>
      <w:r w:rsidR="007E1FEA" w:rsidRPr="00E660B0">
        <w:rPr>
          <w:sz w:val="24"/>
          <w:szCs w:val="24"/>
        </w:rPr>
        <w:t xml:space="preserve">and </w:t>
      </w:r>
      <w:ins w:id="400" w:author="Peter Chi" w:date="2025-06-06T14:23:00Z" w16du:dateUtc="2025-06-06T21:23:00Z">
        <w:r w:rsidR="00932707">
          <w:rPr>
            <w:sz w:val="24"/>
            <w:szCs w:val="24"/>
          </w:rPr>
          <w:t xml:space="preserve">also </w:t>
        </w:r>
      </w:ins>
      <w:r w:rsidR="007E1FEA" w:rsidRPr="00E660B0">
        <w:rPr>
          <w:sz w:val="24"/>
          <w:szCs w:val="24"/>
        </w:rPr>
        <w:t xml:space="preserve">includes the </w:t>
      </w:r>
      <w:r w:rsidR="00A64CB4">
        <w:rPr>
          <w:sz w:val="24"/>
          <w:szCs w:val="24"/>
        </w:rPr>
        <w:t>aforementioned</w:t>
      </w:r>
      <w:r w:rsidR="002D0782">
        <w:rPr>
          <w:sz w:val="24"/>
          <w:szCs w:val="24"/>
        </w:rPr>
        <w:t xml:space="preserve"> </w:t>
      </w:r>
      <w:r w:rsidR="00300B92" w:rsidRPr="00E660B0">
        <w:rPr>
          <w:sz w:val="24"/>
          <w:szCs w:val="24"/>
        </w:rPr>
        <w:t>7-riffle</w:t>
      </w:r>
      <w:r w:rsidR="007E1FEA" w:rsidRPr="00E660B0">
        <w:rPr>
          <w:sz w:val="24"/>
          <w:szCs w:val="24"/>
        </w:rPr>
        <w:t xml:space="preserve"> shuffle</w:t>
      </w:r>
      <w:r w:rsidR="002D0782">
        <w:rPr>
          <w:sz w:val="24"/>
          <w:szCs w:val="24"/>
        </w:rPr>
        <w:t xml:space="preserve"> (Aldous and </w:t>
      </w:r>
      <w:proofErr w:type="spellStart"/>
      <w:r w:rsidR="002D0782">
        <w:rPr>
          <w:sz w:val="24"/>
          <w:szCs w:val="24"/>
        </w:rPr>
        <w:t>Diaconis</w:t>
      </w:r>
      <w:proofErr w:type="spellEnd"/>
      <w:r w:rsidR="002D0782">
        <w:rPr>
          <w:sz w:val="24"/>
          <w:szCs w:val="24"/>
        </w:rPr>
        <w:t>, 1986)</w:t>
      </w:r>
      <w:r w:rsidR="007E1FEA" w:rsidRPr="00E660B0">
        <w:rPr>
          <w:sz w:val="24"/>
          <w:szCs w:val="24"/>
        </w:rPr>
        <w:t>.</w:t>
      </w:r>
      <w:ins w:id="401" w:author="Peter Chi" w:date="2025-06-06T14:24:00Z" w16du:dateUtc="2025-06-06T21:24:00Z">
        <w:r w:rsidR="00932707" w:rsidRPr="00932707">
          <w:rPr>
            <w:sz w:val="24"/>
            <w:szCs w:val="24"/>
          </w:rPr>
          <w:t xml:space="preserve"> </w:t>
        </w:r>
      </w:ins>
      <w:moveToRangeStart w:id="402" w:author="Peter Chi" w:date="2025-06-06T14:24:00Z" w:name="move200112270"/>
      <w:moveTo w:id="403" w:author="Peter Chi" w:date="2025-06-06T14:24:00Z" w16du:dateUtc="2025-06-06T21:24:00Z">
        <w:r w:rsidR="00932707">
          <w:rPr>
            <w:sz w:val="24"/>
            <w:szCs w:val="24"/>
          </w:rPr>
          <w:t>We conclude that while</w:t>
        </w:r>
        <w:r w:rsidR="00932707" w:rsidRPr="00E660B0">
          <w:rPr>
            <w:sz w:val="24"/>
            <w:szCs w:val="24"/>
          </w:rPr>
          <w:t xml:space="preserve"> </w:t>
        </w:r>
        <w:r w:rsidR="00932707">
          <w:rPr>
            <w:sz w:val="24"/>
            <w:szCs w:val="24"/>
          </w:rPr>
          <w:t>the</w:t>
        </w:r>
        <w:r w:rsidR="00932707" w:rsidRPr="00E660B0">
          <w:rPr>
            <w:sz w:val="24"/>
            <w:szCs w:val="24"/>
          </w:rPr>
          <w:t xml:space="preserve"> WCS performs far better </w:t>
        </w:r>
        <w:r w:rsidR="00932707">
          <w:rPr>
            <w:sz w:val="24"/>
            <w:szCs w:val="24"/>
          </w:rPr>
          <w:t>than the CS</w:t>
        </w:r>
        <w:r w:rsidR="00932707" w:rsidRPr="00E660B0">
          <w:rPr>
            <w:sz w:val="24"/>
            <w:szCs w:val="24"/>
          </w:rPr>
          <w:t>, it is still outperformed by a 7-riffle shuffle</w:t>
        </w:r>
        <w:r w:rsidR="00932707">
          <w:rPr>
            <w:sz w:val="24"/>
            <w:szCs w:val="24"/>
          </w:rPr>
          <w:t>, and also still deviates significantly from the values expected from a perfectly shuffled deck.</w:t>
        </w:r>
      </w:moveTo>
    </w:p>
    <w:moveToRangeEnd w:id="402"/>
    <w:p w14:paraId="4A26E045" w14:textId="69048C38" w:rsidR="00493ABE" w:rsidRPr="00493ABE" w:rsidRDefault="00B235D0">
      <w:pPr>
        <w:ind w:firstLine="720"/>
        <w:rPr>
          <w:sz w:val="24"/>
          <w:szCs w:val="24"/>
        </w:rPr>
        <w:pPrChange w:id="404" w:author="Peter Chi" w:date="2025-05-28T10:25:00Z" w16du:dateUtc="2025-05-28T17:25:00Z">
          <w:pPr/>
        </w:pPrChange>
      </w:pPr>
      <w:r w:rsidRPr="00E660B0">
        <w:rPr>
          <w:sz w:val="24"/>
          <w:szCs w:val="24"/>
        </w:rPr>
        <w:lastRenderedPageBreak/>
        <w:t xml:space="preserve"> </w:t>
      </w:r>
      <w:del w:id="405" w:author="Peter Chi" w:date="2025-06-06T14:24:00Z" w16du:dateUtc="2025-06-06T21:24:00Z">
        <w:r w:rsidR="000251B9" w:rsidDel="00932707">
          <w:rPr>
            <w:sz w:val="24"/>
            <w:szCs w:val="24"/>
          </w:rPr>
          <w:delText>Notably,</w:delText>
        </w:r>
      </w:del>
      <w:ins w:id="406" w:author="Peter Chi" w:date="2025-06-06T14:24:00Z" w16du:dateUtc="2025-06-06T21:24:00Z">
        <w:r w:rsidR="00932707">
          <w:rPr>
            <w:sz w:val="24"/>
            <w:szCs w:val="24"/>
          </w:rPr>
          <w:t>We note that</w:t>
        </w:r>
      </w:ins>
      <w:r w:rsidR="000251B9">
        <w:rPr>
          <w:sz w:val="24"/>
          <w:szCs w:val="24"/>
        </w:rPr>
        <w:t xml:space="preserve"> as all simulations were performed with 100,000 iterations, 95% confidence intervals around these </w:t>
      </w:r>
      <w:proofErr w:type="spellStart"/>
      <w:r w:rsidR="000251B9">
        <w:rPr>
          <w:sz w:val="24"/>
          <w:szCs w:val="24"/>
        </w:rPr>
        <w:t>barplot</w:t>
      </w:r>
      <w:proofErr w:type="spellEnd"/>
      <w:r w:rsidR="000251B9">
        <w:rPr>
          <w:sz w:val="24"/>
          <w:szCs w:val="24"/>
        </w:rPr>
        <w:t xml:space="preserve"> values are extremely narrow, on the order of that seen in Figure </w:t>
      </w:r>
      <w:del w:id="407" w:author="Peter Chi" w:date="2025-06-06T13:31:00Z" w16du:dateUtc="2025-06-06T20:31:00Z">
        <w:r w:rsidR="000251B9" w:rsidDel="003D7565">
          <w:rPr>
            <w:sz w:val="24"/>
            <w:szCs w:val="24"/>
          </w:rPr>
          <w:delText>4</w:delText>
        </w:r>
      </w:del>
      <w:ins w:id="408" w:author="Peter Chi" w:date="2025-06-06T13:31:00Z" w16du:dateUtc="2025-06-06T20:31:00Z">
        <w:r w:rsidR="003D7565">
          <w:rPr>
            <w:sz w:val="24"/>
            <w:szCs w:val="24"/>
          </w:rPr>
          <w:t>3</w:t>
        </w:r>
      </w:ins>
      <w:r w:rsidR="00D609F9">
        <w:rPr>
          <w:sz w:val="24"/>
          <w:szCs w:val="24"/>
        </w:rPr>
        <w:t xml:space="preserve">; more specifically, these values have a margin of error </w:t>
      </w:r>
      <w:del w:id="409" w:author="Peter Chi" w:date="2025-06-06T13:31:00Z" w16du:dateUtc="2025-06-06T20:31:00Z">
        <w:r w:rsidR="00D609F9" w:rsidDel="003D7565">
          <w:rPr>
            <w:sz w:val="24"/>
            <w:szCs w:val="24"/>
          </w:rPr>
          <w:delText xml:space="preserve">on the order </w:delText>
        </w:r>
      </w:del>
      <w:r w:rsidR="00D609F9">
        <w:rPr>
          <w:sz w:val="24"/>
          <w:szCs w:val="24"/>
        </w:rPr>
        <w:t xml:space="preserve">of approximately </w:t>
      </w:r>
      <w:r w:rsidR="00A64CB4">
        <w:rPr>
          <w:sz w:val="24"/>
          <w:szCs w:val="24"/>
        </w:rPr>
        <w:t>0.1%</w:t>
      </w:r>
      <w:r w:rsidR="00D609F9">
        <w:rPr>
          <w:sz w:val="24"/>
          <w:szCs w:val="24"/>
        </w:rPr>
        <w:t>, depending on the exact value of the point estimate</w:t>
      </w:r>
      <w:r w:rsidR="000251B9">
        <w:rPr>
          <w:sz w:val="24"/>
          <w:szCs w:val="24"/>
        </w:rPr>
        <w:t xml:space="preserve">. </w:t>
      </w:r>
      <w:r w:rsidR="00D609F9">
        <w:rPr>
          <w:sz w:val="24"/>
          <w:szCs w:val="24"/>
        </w:rPr>
        <w:t xml:space="preserve">For this reason, we omit </w:t>
      </w:r>
      <w:del w:id="410" w:author="Peter Chi" w:date="2025-06-06T13:31:00Z" w16du:dateUtc="2025-06-06T20:31:00Z">
        <w:r w:rsidR="00D609F9" w:rsidDel="003D7565">
          <w:rPr>
            <w:sz w:val="24"/>
            <w:szCs w:val="24"/>
          </w:rPr>
          <w:delText xml:space="preserve">them </w:delText>
        </w:r>
      </w:del>
      <w:ins w:id="411" w:author="Peter Chi" w:date="2025-06-06T13:31:00Z" w16du:dateUtc="2025-06-06T20:31:00Z">
        <w:r w:rsidR="003D7565">
          <w:rPr>
            <w:sz w:val="24"/>
            <w:szCs w:val="24"/>
          </w:rPr>
          <w:t xml:space="preserve">error bars </w:t>
        </w:r>
      </w:ins>
      <w:r w:rsidR="00D609F9">
        <w:rPr>
          <w:sz w:val="24"/>
          <w:szCs w:val="24"/>
        </w:rPr>
        <w:t>graphically on these two figures.</w:t>
      </w:r>
      <w:r w:rsidR="000D0CC7">
        <w:rPr>
          <w:sz w:val="24"/>
          <w:szCs w:val="24"/>
        </w:rPr>
        <w:t xml:space="preserve"> </w:t>
      </w:r>
      <w:moveFromRangeStart w:id="412" w:author="Peter Chi" w:date="2025-06-06T14:24:00Z" w:name="move200112270"/>
      <w:moveFrom w:id="413" w:author="Peter Chi" w:date="2025-06-06T14:24:00Z" w16du:dateUtc="2025-06-06T21:24:00Z">
        <w:r w:rsidR="000D0CC7" w:rsidDel="00932707">
          <w:rPr>
            <w:sz w:val="24"/>
            <w:szCs w:val="24"/>
          </w:rPr>
          <w:t>We conclude that while</w:t>
        </w:r>
        <w:r w:rsidR="000D0CC7" w:rsidRPr="00E660B0" w:rsidDel="00932707">
          <w:rPr>
            <w:sz w:val="24"/>
            <w:szCs w:val="24"/>
          </w:rPr>
          <w:t xml:space="preserve"> </w:t>
        </w:r>
        <w:r w:rsidR="000D0CC7" w:rsidDel="00932707">
          <w:rPr>
            <w:sz w:val="24"/>
            <w:szCs w:val="24"/>
          </w:rPr>
          <w:t>the</w:t>
        </w:r>
        <w:r w:rsidR="000D0CC7" w:rsidRPr="00E660B0" w:rsidDel="00932707">
          <w:rPr>
            <w:sz w:val="24"/>
            <w:szCs w:val="24"/>
          </w:rPr>
          <w:t xml:space="preserve"> WCS performs far better </w:t>
        </w:r>
        <w:r w:rsidR="000D0CC7" w:rsidDel="00932707">
          <w:rPr>
            <w:sz w:val="24"/>
            <w:szCs w:val="24"/>
          </w:rPr>
          <w:t>than the CS</w:t>
        </w:r>
        <w:r w:rsidR="000D0CC7" w:rsidRPr="00E660B0" w:rsidDel="00932707">
          <w:rPr>
            <w:sz w:val="24"/>
            <w:szCs w:val="24"/>
          </w:rPr>
          <w:t>, it is still outperformed by a 7-riffle shuffle</w:t>
        </w:r>
        <w:r w:rsidR="000D0CC7" w:rsidDel="00932707">
          <w:rPr>
            <w:sz w:val="24"/>
            <w:szCs w:val="24"/>
          </w:rPr>
          <w:t>, and also still deviates significantly from the values expected from a perfectly shuffled deck.</w:t>
        </w:r>
      </w:moveFrom>
      <w:moveFromRangeEnd w:id="412"/>
    </w:p>
    <w:p w14:paraId="5C66DF88" w14:textId="77777777" w:rsidR="008E09AA" w:rsidRDefault="008E09AA" w:rsidP="008E09AA">
      <w:pPr>
        <w:rPr>
          <w:sz w:val="24"/>
          <w:szCs w:val="24"/>
        </w:rPr>
      </w:pPr>
    </w:p>
    <w:p w14:paraId="5364B7D9" w14:textId="1F451EAF" w:rsidR="00393489" w:rsidRPr="003D7565" w:rsidRDefault="003D7565" w:rsidP="003D7565">
      <w:pPr>
        <w:keepNext/>
        <w:jc w:val="center"/>
        <w:rPr>
          <w:noProof/>
          <w:sz w:val="24"/>
          <w:szCs w:val="24"/>
        </w:rPr>
      </w:pPr>
      <w:r w:rsidRPr="003D7565">
        <w:rPr>
          <w:noProof/>
          <w:sz w:val="24"/>
          <w:szCs w:val="24"/>
        </w:rPr>
        <w:drawing>
          <wp:inline distT="0" distB="0" distL="0" distR="0" wp14:anchorId="203D53DF" wp14:editId="2A4FC148">
            <wp:extent cx="5943600" cy="2687955"/>
            <wp:effectExtent l="0" t="0" r="0" b="0"/>
            <wp:docPr id="321142025" name="Picture 87" descr="A graph of a person with a red and blu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42025" name="Picture 87" descr="A graph of a person with a red and blue graph&#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87955"/>
                    </a:xfrm>
                    <a:prstGeom prst="rect">
                      <a:avLst/>
                    </a:prstGeom>
                    <a:noFill/>
                    <a:ln>
                      <a:noFill/>
                    </a:ln>
                  </pic:spPr>
                </pic:pic>
              </a:graphicData>
            </a:graphic>
          </wp:inline>
        </w:drawing>
      </w:r>
    </w:p>
    <w:p w14:paraId="4B6C39FB" w14:textId="7F106730" w:rsidR="008E09AA" w:rsidRPr="0072787E" w:rsidRDefault="00393489" w:rsidP="0072787E">
      <w:pPr>
        <w:pStyle w:val="Caption"/>
        <w:rPr>
          <w:color w:val="auto"/>
          <w:sz w:val="24"/>
          <w:szCs w:val="24"/>
        </w:rPr>
      </w:pPr>
      <w:r w:rsidRPr="00393489">
        <w:rPr>
          <w:color w:val="auto"/>
        </w:rPr>
        <w:t>Figure</w:t>
      </w:r>
      <w:r w:rsidR="00E77EAF">
        <w:rPr>
          <w:color w:val="auto"/>
        </w:rPr>
        <w:t xml:space="preserve"> 4</w:t>
      </w:r>
      <w:r w:rsidR="006A619E">
        <w:rPr>
          <w:color w:val="auto"/>
        </w:rPr>
        <w:t xml:space="preserve">. </w:t>
      </w:r>
      <w:r w:rsidR="008210B6">
        <w:rPr>
          <w:color w:val="auto"/>
        </w:rPr>
        <w:t>The dotted diagonal line represents the probabilit</w:t>
      </w:r>
      <w:r w:rsidR="00E16D0B">
        <w:rPr>
          <w:color w:val="auto"/>
        </w:rPr>
        <w:t>ies</w:t>
      </w:r>
      <w:r w:rsidR="008210B6">
        <w:rPr>
          <w:color w:val="auto"/>
        </w:rPr>
        <w:t xml:space="preserve"> of each possible value of cards apart that would be expected from a perfect shuffle. The bars show the estimated probabilities via Monte Carlo simulation of each value of cards apart for cards that begin as neighbors, and then a CS or WCS is performed</w:t>
      </w:r>
      <w:r w:rsidR="00D00550">
        <w:rPr>
          <w:color w:val="auto"/>
        </w:rPr>
        <w:t>, with 100,000 iterations</w:t>
      </w:r>
      <w:r w:rsidR="008210B6">
        <w:rPr>
          <w:color w:val="auto"/>
        </w:rPr>
        <w:t xml:space="preserve">. </w:t>
      </w:r>
    </w:p>
    <w:p w14:paraId="2C68E834" w14:textId="775DE9FE" w:rsidR="0072787E" w:rsidRDefault="00D84587" w:rsidP="0072787E">
      <w:pPr>
        <w:keepNext/>
        <w:jc w:val="center"/>
      </w:pPr>
      <w:r>
        <w:rPr>
          <w:noProof/>
          <w:sz w:val="24"/>
          <w:szCs w:val="24"/>
        </w:rPr>
        <w:drawing>
          <wp:inline distT="0" distB="0" distL="0" distR="0" wp14:anchorId="56BD72BD" wp14:editId="5675D716">
            <wp:extent cx="5001518" cy="2279650"/>
            <wp:effectExtent l="0" t="0" r="889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69663"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001518" cy="2279650"/>
                    </a:xfrm>
                    <a:prstGeom prst="rect">
                      <a:avLst/>
                    </a:prstGeom>
                    <a:noFill/>
                    <a:ln>
                      <a:noFill/>
                    </a:ln>
                  </pic:spPr>
                </pic:pic>
              </a:graphicData>
            </a:graphic>
          </wp:inline>
        </w:drawing>
      </w:r>
      <w:r w:rsidR="00046670">
        <w:t xml:space="preserve"> </w:t>
      </w:r>
    </w:p>
    <w:p w14:paraId="548573D1" w14:textId="2749471B" w:rsidR="00E57007" w:rsidRPr="0072787E" w:rsidRDefault="0072787E" w:rsidP="0072787E">
      <w:pPr>
        <w:pStyle w:val="Caption"/>
        <w:rPr>
          <w:color w:val="auto"/>
          <w:sz w:val="24"/>
          <w:szCs w:val="24"/>
        </w:rPr>
      </w:pPr>
      <w:r w:rsidRPr="0072787E">
        <w:rPr>
          <w:color w:val="auto"/>
        </w:rPr>
        <w:t>Figure</w:t>
      </w:r>
      <w:r w:rsidR="00E77EAF">
        <w:rPr>
          <w:color w:val="auto"/>
        </w:rPr>
        <w:t xml:space="preserve"> 5</w:t>
      </w:r>
      <w:r w:rsidR="00D00550">
        <w:rPr>
          <w:color w:val="auto"/>
        </w:rPr>
        <w:t xml:space="preserve">. </w:t>
      </w:r>
      <w:r w:rsidR="00E16D0B">
        <w:rPr>
          <w:color w:val="auto"/>
        </w:rPr>
        <w:t>The same information as in Figure 5 is shown here, but specifically for cards apart values of 1 through 6. Again</w:t>
      </w:r>
      <w:ins w:id="414" w:author="Michael Alexeev" w:date="2024-02-25T16:34:00Z">
        <w:r w:rsidR="00614CE6">
          <w:rPr>
            <w:color w:val="auto"/>
          </w:rPr>
          <w:t>,</w:t>
        </w:r>
      </w:ins>
      <w:r w:rsidR="00E16D0B">
        <w:rPr>
          <w:color w:val="auto"/>
        </w:rPr>
        <w:t xml:space="preserve"> the dotted line represents the probabilities of each possible value of cards apart that would be expected from a perfect shuffle, and the bars show Monte Carlo estimates of the probabilities </w:t>
      </w:r>
      <w:r w:rsidR="00F23240">
        <w:rPr>
          <w:color w:val="auto"/>
        </w:rPr>
        <w:t>of each value of cards apart for cards that began as neighbors and then a CS or WCS is performed. Also shown are the estimated probabilities after performing seven riffle shuffles.</w:t>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0B8779A5" w:rsidR="00C01FAB" w:rsidRDefault="0060436D" w:rsidP="00E57007">
      <w:pPr>
        <w:jc w:val="center"/>
        <w:rPr>
          <w:noProof/>
          <w:sz w:val="24"/>
          <w:szCs w:val="24"/>
        </w:rPr>
      </w:pPr>
      <w:r>
        <w:rPr>
          <w:b/>
          <w:bCs/>
          <w:noProof/>
          <w:sz w:val="24"/>
          <w:szCs w:val="24"/>
        </w:rPr>
        <w:t>Discussion</w:t>
      </w:r>
    </w:p>
    <w:p w14:paraId="0DEABA53" w14:textId="3606C699" w:rsidR="00940F1F" w:rsidRDefault="0060436D" w:rsidP="0060436D">
      <w:pPr>
        <w:rPr>
          <w:noProof/>
          <w:sz w:val="24"/>
          <w:szCs w:val="24"/>
        </w:rPr>
      </w:pPr>
      <w:r>
        <w:rPr>
          <w:noProof/>
          <w:sz w:val="24"/>
          <w:szCs w:val="24"/>
        </w:rPr>
        <w:tab/>
        <w:t xml:space="preserve">In this work, we introduce </w:t>
      </w:r>
      <w:r w:rsidR="008E7A65">
        <w:rPr>
          <w:noProof/>
          <w:sz w:val="24"/>
          <w:szCs w:val="24"/>
        </w:rPr>
        <w:t>the first</w:t>
      </w:r>
      <w:r>
        <w:rPr>
          <w:noProof/>
          <w:sz w:val="24"/>
          <w:szCs w:val="24"/>
        </w:rPr>
        <w:t xml:space="preserve"> </w:t>
      </w:r>
      <w:r w:rsidR="008E7A65">
        <w:rPr>
          <w:noProof/>
          <w:sz w:val="24"/>
          <w:szCs w:val="24"/>
        </w:rPr>
        <w:t xml:space="preserve">realistic </w:t>
      </w:r>
      <w:r>
        <w:rPr>
          <w:noProof/>
          <w:sz w:val="24"/>
          <w:szCs w:val="24"/>
        </w:rPr>
        <w:t>model of the wash shuffle</w:t>
      </w:r>
      <w:r w:rsidR="00D00550">
        <w:rPr>
          <w:noProof/>
          <w:sz w:val="24"/>
          <w:szCs w:val="24"/>
        </w:rPr>
        <w:t xml:space="preserve"> ever to be formulated</w:t>
      </w:r>
      <w:r w:rsidR="008E7A65">
        <w:rPr>
          <w:noProof/>
          <w:sz w:val="24"/>
          <w:szCs w:val="24"/>
        </w:rPr>
        <w:t xml:space="preserve">, to our knowledge. </w:t>
      </w:r>
      <w:r w:rsidR="00940F1F">
        <w:rPr>
          <w:noProof/>
          <w:sz w:val="24"/>
          <w:szCs w:val="24"/>
        </w:rPr>
        <w:t>We utilize this model to simulate the wash shuffle prior to the CS (i.e. the WCS), and demo</w:t>
      </w:r>
      <w:ins w:id="415" w:author="Michael Alexeev" w:date="2024-02-25T16:34:00Z">
        <w:r w:rsidR="00614CE6">
          <w:rPr>
            <w:noProof/>
            <w:sz w:val="24"/>
            <w:szCs w:val="24"/>
          </w:rPr>
          <w:t>n</w:t>
        </w:r>
      </w:ins>
      <w:r w:rsidR="00940F1F">
        <w:rPr>
          <w:noProof/>
          <w:sz w:val="24"/>
          <w:szCs w:val="24"/>
        </w:rPr>
        <w:t>strate the extent to which the WCS is still suboptimal compared to what we would expect from a perfect shuffle.</w:t>
      </w:r>
    </w:p>
    <w:p w14:paraId="27F0E595" w14:textId="6DD2FF11" w:rsidR="00940F1F" w:rsidRDefault="00940F1F" w:rsidP="0060436D">
      <w:pPr>
        <w:rPr>
          <w:noProof/>
          <w:sz w:val="24"/>
          <w:szCs w:val="24"/>
        </w:rPr>
      </w:pPr>
      <w:r>
        <w:rPr>
          <w:noProof/>
          <w:sz w:val="24"/>
          <w:szCs w:val="24"/>
        </w:rPr>
        <w:tab/>
        <w:t>It is beyond the scope of the present work to derive analytic solutions to theoretical properties of our wash shuffle, such as one-step transition probabilities from one deck configuration to another after performing a wash. However, this could be the focus of future work. Additionally, there is certainly the possibility that other models of the wash shuffle could be developed that would be shown to be more realistic than ours, which could also be an avenue of future exploration.</w:t>
      </w:r>
    </w:p>
    <w:p w14:paraId="7CF59655" w14:textId="62AF2190" w:rsidR="00940F1F" w:rsidRDefault="00940F1F" w:rsidP="0060436D">
      <w:pPr>
        <w:rPr>
          <w:noProof/>
          <w:sz w:val="24"/>
          <w:szCs w:val="24"/>
        </w:rPr>
      </w:pPr>
      <w:r>
        <w:rPr>
          <w:noProof/>
          <w:sz w:val="24"/>
          <w:szCs w:val="24"/>
        </w:rPr>
        <w:tab/>
        <w:t xml:space="preserve">Here, we show via Monte Carlo simulation that while the WCS does result in approximately correct probabilities of given cards finishing </w:t>
      </w:r>
      <w:r w:rsidR="00EF7B4D">
        <w:rPr>
          <w:noProof/>
          <w:sz w:val="24"/>
          <w:szCs w:val="24"/>
        </w:rPr>
        <w:t xml:space="preserve">in any given position, it still shows significant deficiencies in separating clumps of neighboring cards. Thus, performing a wash is not a sufficient solution to the failing of the CS to separate clumps of neighboring cards. </w:t>
      </w:r>
      <w:ins w:id="416" w:author="Peter Chi" w:date="2025-06-06T14:52:00Z" w16du:dateUtc="2025-06-06T21:52:00Z">
        <w:r w:rsidR="00371259">
          <w:rPr>
            <w:noProof/>
            <w:sz w:val="24"/>
            <w:szCs w:val="24"/>
          </w:rPr>
          <w:t>We note that</w:t>
        </w:r>
      </w:ins>
      <w:ins w:id="417" w:author="Peter Chi" w:date="2025-06-06T14:53:00Z" w16du:dateUtc="2025-06-06T21:53:00Z">
        <w:r w:rsidR="00371259">
          <w:rPr>
            <w:noProof/>
            <w:sz w:val="24"/>
            <w:szCs w:val="24"/>
          </w:rPr>
          <w:t xml:space="preserve"> the implementation of our wash shuffle was dependent upon a handful</w:t>
        </w:r>
      </w:ins>
      <w:ins w:id="418" w:author="Peter Chi" w:date="2025-06-06T14:54:00Z" w16du:dateUtc="2025-06-06T21:54:00Z">
        <w:r w:rsidR="00371259">
          <w:rPr>
            <w:noProof/>
            <w:sz w:val="24"/>
            <w:szCs w:val="24"/>
          </w:rPr>
          <w:t xml:space="preserve"> of parameter values, which we set based on observed plausibility as mentioned above. </w:t>
        </w:r>
      </w:ins>
      <w:ins w:id="419" w:author="Peter Chi" w:date="2025-06-07T19:28:00Z" w16du:dateUtc="2025-06-08T02:28:00Z">
        <w:r w:rsidR="005821EB">
          <w:rPr>
            <w:noProof/>
            <w:sz w:val="24"/>
            <w:szCs w:val="24"/>
          </w:rPr>
          <w:t xml:space="preserve">For example, </w:t>
        </w:r>
      </w:ins>
      <w:ins w:id="420" w:author="Peter Chi" w:date="2025-06-07T19:30:00Z" w16du:dateUtc="2025-06-08T02:30:00Z">
        <w:r w:rsidR="005821EB">
          <w:rPr>
            <w:noProof/>
            <w:sz w:val="24"/>
            <w:szCs w:val="24"/>
          </w:rPr>
          <w:t xml:space="preserve">in </w:t>
        </w:r>
      </w:ins>
      <w:ins w:id="421" w:author="Peter Chi" w:date="2025-06-07T19:31:00Z" w16du:dateUtc="2025-06-08T02:31:00Z">
        <w:r w:rsidR="005821EB">
          <w:rPr>
            <w:noProof/>
            <w:sz w:val="24"/>
            <w:szCs w:val="24"/>
          </w:rPr>
          <w:t>our</w:t>
        </w:r>
      </w:ins>
      <w:ins w:id="422" w:author="Peter Chi" w:date="2025-06-07T19:30:00Z" w16du:dateUtc="2025-06-08T02:30:00Z">
        <w:r w:rsidR="005821EB">
          <w:rPr>
            <w:noProof/>
            <w:sz w:val="24"/>
            <w:szCs w:val="24"/>
          </w:rPr>
          <w:t xml:space="preserve"> </w:t>
        </w:r>
      </w:ins>
      <w:ins w:id="423" w:author="Peter Chi" w:date="2025-06-07T19:28:00Z" w16du:dateUtc="2025-06-08T02:28:00Z">
        <w:r w:rsidR="005821EB">
          <w:rPr>
            <w:noProof/>
            <w:sz w:val="24"/>
            <w:szCs w:val="24"/>
          </w:rPr>
          <w:t xml:space="preserve">truncated Poisson random variable for </w:t>
        </w:r>
      </w:ins>
      <w:ins w:id="424" w:author="Peter Chi" w:date="2025-06-07T19:30:00Z" w16du:dateUtc="2025-06-08T02:30:00Z">
        <w:r w:rsidR="005821EB">
          <w:rPr>
            <w:noProof/>
            <w:sz w:val="24"/>
            <w:szCs w:val="24"/>
          </w:rPr>
          <w:t>the Roll (see above)</w:t>
        </w:r>
      </w:ins>
      <w:ins w:id="425" w:author="Peter Chi" w:date="2025-06-07T19:31:00Z" w16du:dateUtc="2025-06-08T02:31:00Z">
        <w:r w:rsidR="005821EB">
          <w:rPr>
            <w:noProof/>
            <w:sz w:val="24"/>
            <w:szCs w:val="24"/>
          </w:rPr>
          <w:t xml:space="preserve">, we set </w:t>
        </w:r>
        <w:r w:rsidR="005821EB">
          <w:rPr>
            <w:rFonts w:cstheme="minorHAnsi"/>
            <w:sz w:val="24"/>
            <w:szCs w:val="24"/>
          </w:rPr>
          <w:t>λ=3</w:t>
        </w:r>
        <w:r w:rsidR="005821EB">
          <w:rPr>
            <w:rFonts w:cstheme="minorHAnsi"/>
            <w:sz w:val="24"/>
            <w:szCs w:val="24"/>
          </w:rPr>
          <w:t xml:space="preserve">. As a sensitivity analysis, we briefly investigated </w:t>
        </w:r>
      </w:ins>
      <w:ins w:id="426" w:author="Peter Chi" w:date="2025-06-07T19:32:00Z" w16du:dateUtc="2025-06-08T02:32:00Z">
        <w:r w:rsidR="005821EB">
          <w:rPr>
            <w:rFonts w:cstheme="minorHAnsi"/>
            <w:sz w:val="24"/>
            <w:szCs w:val="24"/>
          </w:rPr>
          <w:t xml:space="preserve">how the results might differ if we varied this </w:t>
        </w:r>
        <w:r w:rsidR="005821EB">
          <w:rPr>
            <w:rFonts w:cstheme="minorHAnsi"/>
            <w:sz w:val="24"/>
            <w:szCs w:val="24"/>
          </w:rPr>
          <w:t>λ</w:t>
        </w:r>
        <w:r w:rsidR="005821EB">
          <w:rPr>
            <w:rFonts w:cstheme="minorHAnsi"/>
            <w:sz w:val="24"/>
            <w:szCs w:val="24"/>
          </w:rPr>
          <w:t xml:space="preserve"> from 1 to 5, the </w:t>
        </w:r>
        <w:r w:rsidR="005821EB">
          <w:rPr>
            <w:rFonts w:cstheme="minorHAnsi"/>
            <w:sz w:val="24"/>
            <w:szCs w:val="24"/>
          </w:rPr>
          <w:t>λ</w:t>
        </w:r>
        <w:r w:rsidR="005821EB">
          <w:rPr>
            <w:rFonts w:cstheme="minorHAnsi"/>
            <w:sz w:val="24"/>
            <w:szCs w:val="24"/>
          </w:rPr>
          <w:t xml:space="preserve"> for the slice from 2 to 6 (in our actual analyses, </w:t>
        </w:r>
        <w:r w:rsidR="005821EB">
          <w:rPr>
            <w:rFonts w:cstheme="minorHAnsi"/>
            <w:sz w:val="24"/>
            <w:szCs w:val="24"/>
          </w:rPr>
          <w:t>λ</w:t>
        </w:r>
        <w:r w:rsidR="005821EB">
          <w:rPr>
            <w:rFonts w:cstheme="minorHAnsi"/>
            <w:sz w:val="24"/>
            <w:szCs w:val="24"/>
          </w:rPr>
          <w:t xml:space="preserve">=4), and </w:t>
        </w:r>
      </w:ins>
      <w:ins w:id="427" w:author="Peter Chi" w:date="2025-06-07T19:33:00Z" w16du:dateUtc="2025-06-08T02:33:00Z">
        <w:r w:rsidR="005821EB">
          <w:rPr>
            <w:rFonts w:cstheme="minorHAnsi"/>
            <w:sz w:val="24"/>
            <w:szCs w:val="24"/>
          </w:rPr>
          <w:t xml:space="preserve">proportion </w:t>
        </w:r>
      </w:ins>
      <w:ins w:id="428" w:author="Peter Chi" w:date="2025-06-07T19:38:00Z" w16du:dateUtc="2025-06-08T02:38:00Z">
        <w:r w:rsidR="00240051">
          <w:rPr>
            <w:rFonts w:cstheme="minorHAnsi"/>
            <w:sz w:val="24"/>
            <w:szCs w:val="24"/>
          </w:rPr>
          <w:t xml:space="preserve">of the time than an inner slice occurs (as opposed to an outer slice) from 50% to 80% (in our actual analyses, it was set to 70%). </w:t>
        </w:r>
      </w:ins>
      <w:ins w:id="429" w:author="Peter Chi" w:date="2025-06-07T19:42:00Z" w16du:dateUtc="2025-06-08T02:42:00Z">
        <w:r w:rsidR="00240051">
          <w:rPr>
            <w:rFonts w:cstheme="minorHAnsi"/>
            <w:sz w:val="24"/>
            <w:szCs w:val="24"/>
          </w:rPr>
          <w:t xml:space="preserve">Overall, these changes in parameter values made </w:t>
        </w:r>
      </w:ins>
      <w:ins w:id="430" w:author="Peter Chi" w:date="2025-06-07T20:03:00Z" w16du:dateUtc="2025-06-08T03:03:00Z">
        <w:r w:rsidR="00A8265B">
          <w:rPr>
            <w:rFonts w:cstheme="minorHAnsi"/>
            <w:sz w:val="24"/>
            <w:szCs w:val="24"/>
          </w:rPr>
          <w:t>little to no</w:t>
        </w:r>
      </w:ins>
      <w:ins w:id="431" w:author="Peter Chi" w:date="2025-06-07T19:42:00Z" w16du:dateUtc="2025-06-08T02:42:00Z">
        <w:r w:rsidR="00240051">
          <w:rPr>
            <w:rFonts w:cstheme="minorHAnsi"/>
            <w:sz w:val="24"/>
            <w:szCs w:val="24"/>
          </w:rPr>
          <w:t xml:space="preserve"> discernible difference</w:t>
        </w:r>
      </w:ins>
      <w:ins w:id="432" w:author="Peter Chi" w:date="2025-06-07T20:04:00Z" w16du:dateUtc="2025-06-08T03:04:00Z">
        <w:r w:rsidR="00A8265B">
          <w:rPr>
            <w:rFonts w:cstheme="minorHAnsi"/>
            <w:sz w:val="24"/>
            <w:szCs w:val="24"/>
          </w:rPr>
          <w:t xml:space="preserve"> in terms of separation of neighboring cards (results not shown). </w:t>
        </w:r>
      </w:ins>
    </w:p>
    <w:p w14:paraId="1183E9B8" w14:textId="4C337AE7" w:rsidR="00EF7B4D" w:rsidRDefault="00EF7B4D" w:rsidP="0060436D">
      <w:pPr>
        <w:rPr>
          <w:noProof/>
          <w:sz w:val="24"/>
          <w:szCs w:val="24"/>
        </w:rPr>
      </w:pPr>
      <w:r>
        <w:rPr>
          <w:noProof/>
          <w:sz w:val="24"/>
          <w:szCs w:val="24"/>
        </w:rPr>
        <w:tab/>
      </w:r>
      <w:del w:id="433" w:author="Peter Chi" w:date="2025-06-06T14:53:00Z" w16du:dateUtc="2025-06-06T21:53:00Z">
        <w:r w:rsidDel="00371259">
          <w:rPr>
            <w:noProof/>
            <w:sz w:val="24"/>
            <w:szCs w:val="24"/>
          </w:rPr>
          <w:delText xml:space="preserve">Moreover, </w:delText>
        </w:r>
        <w:r w:rsidR="00A02F08" w:rsidDel="00371259">
          <w:rPr>
            <w:noProof/>
            <w:sz w:val="24"/>
            <w:szCs w:val="24"/>
          </w:rPr>
          <w:delText>u</w:delText>
        </w:r>
      </w:del>
      <w:ins w:id="434" w:author="Peter Chi" w:date="2025-06-06T14:53:00Z" w16du:dateUtc="2025-06-06T21:53:00Z">
        <w:r w:rsidR="00371259">
          <w:rPr>
            <w:noProof/>
            <w:sz w:val="24"/>
            <w:szCs w:val="24"/>
          </w:rPr>
          <w:t>U</w:t>
        </w:r>
      </w:ins>
      <w:r w:rsidR="00A02F08">
        <w:rPr>
          <w:noProof/>
          <w:sz w:val="24"/>
          <w:szCs w:val="24"/>
        </w:rPr>
        <w:t xml:space="preserve">nder current practices, a wash is only rarely performed during the course of play. In the WSOP, as mentioned previously, a wash is only performed when opening a new deck of cards, or when a dealer error has occurred. Additionally, Merz &amp; Chi (2022) recommended performing an additional two riffle shuffles to reasonably mitigate the inflated probabilities of neighbor cards remaining close together in the deck. Anecdotally, a wash shuffle would take more time than this. Thus, assuming that speed is the primary reason that casinos are unwilling to shuffle a deck more thoroughly, we assume that recommending a wash to be added </w:t>
      </w:r>
      <w:r w:rsidR="00D00550">
        <w:rPr>
          <w:noProof/>
          <w:sz w:val="24"/>
          <w:szCs w:val="24"/>
        </w:rPr>
        <w:t xml:space="preserve">to the shuffling procedure </w:t>
      </w:r>
      <w:r w:rsidR="00A02F08">
        <w:rPr>
          <w:noProof/>
          <w:sz w:val="24"/>
          <w:szCs w:val="24"/>
        </w:rPr>
        <w:t>prior to every hand would not be a welcomed solution.</w:t>
      </w:r>
    </w:p>
    <w:p w14:paraId="14A902FA" w14:textId="5C3D8C7D" w:rsidR="00A02F08" w:rsidRPr="0060436D" w:rsidRDefault="00A02F08" w:rsidP="0060436D">
      <w:pPr>
        <w:rPr>
          <w:noProof/>
          <w:sz w:val="24"/>
          <w:szCs w:val="24"/>
        </w:rPr>
      </w:pPr>
      <w:r>
        <w:rPr>
          <w:noProof/>
          <w:sz w:val="24"/>
          <w:szCs w:val="24"/>
        </w:rPr>
        <w:tab/>
        <w:t xml:space="preserve">Automatic card shufflers are, in our view, the best solution that satisfies the competing needs for speed and accuracy, even despite deficiencies demonstrated by these machines as well (Diaconis et al., 2013). However, while many poker rooms have adopted them, the monetary cost </w:t>
      </w:r>
      <w:r w:rsidR="00D00550">
        <w:rPr>
          <w:noProof/>
          <w:sz w:val="24"/>
          <w:szCs w:val="24"/>
        </w:rPr>
        <w:t xml:space="preserve">to purchase these machines </w:t>
      </w:r>
      <w:r>
        <w:rPr>
          <w:noProof/>
          <w:sz w:val="24"/>
          <w:szCs w:val="24"/>
        </w:rPr>
        <w:t xml:space="preserve">has prevented them from being used universally. In </w:t>
      </w:r>
      <w:r>
        <w:rPr>
          <w:noProof/>
          <w:sz w:val="24"/>
          <w:szCs w:val="24"/>
        </w:rPr>
        <w:lastRenderedPageBreak/>
        <w:t>particular, for large poker tournaments</w:t>
      </w:r>
      <w:r w:rsidR="00D00550">
        <w:rPr>
          <w:noProof/>
          <w:sz w:val="24"/>
          <w:szCs w:val="24"/>
        </w:rPr>
        <w:t xml:space="preserve"> such as the WSOP</w:t>
      </w:r>
      <w:r>
        <w:rPr>
          <w:noProof/>
          <w:sz w:val="24"/>
          <w:szCs w:val="24"/>
        </w:rPr>
        <w:t xml:space="preserve">, the number of tables required to accommodate all players has meant that most tables in use will not be equipped with automatic card shufflers. Ironically, it is at these large poker tournaments where the monetary stakes can be orders of magnitude higher than most games in a typical poker room, thus meaning that automatic card shufflers are not used where they are arguably more important to be. </w:t>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0" w:history="1">
        <w:r w:rsidRPr="001B7D0E">
          <w:rPr>
            <w:rStyle w:val="Hyperlink"/>
            <w:rFonts w:asciiTheme="minorHAnsi" w:hAnsiTheme="minorHAnsi"/>
          </w:rPr>
          <w:t>https://www.youtube.com/watch?v=svi7Jry-KQI&amp;t=344s</w:t>
        </w:r>
      </w:hyperlink>
    </w:p>
    <w:p w14:paraId="5B02D814" w14:textId="238F9325" w:rsidR="00A02F08" w:rsidRDefault="00A02F08" w:rsidP="00A02F08">
      <w:pPr>
        <w:pStyle w:val="NormalWeb"/>
        <w:ind w:left="567" w:hanging="567"/>
        <w:rPr>
          <w:rFonts w:asciiTheme="minorHAnsi" w:hAnsiTheme="minorHAnsi"/>
        </w:rPr>
      </w:pPr>
      <w:proofErr w:type="spellStart"/>
      <w:r>
        <w:rPr>
          <w:rFonts w:asciiTheme="minorHAnsi" w:hAnsiTheme="minorHAnsi"/>
        </w:rPr>
        <w:t>Diaconis</w:t>
      </w:r>
      <w:proofErr w:type="spellEnd"/>
      <w:r>
        <w:rPr>
          <w:rFonts w:asciiTheme="minorHAnsi" w:hAnsiTheme="minorHAnsi"/>
        </w:rPr>
        <w:t xml:space="preserve">, P., </w:t>
      </w:r>
      <w:proofErr w:type="spellStart"/>
      <w:r>
        <w:rPr>
          <w:rFonts w:asciiTheme="minorHAnsi" w:hAnsiTheme="minorHAnsi"/>
        </w:rPr>
        <w:t>Fulman</w:t>
      </w:r>
      <w:proofErr w:type="spellEnd"/>
      <w:r>
        <w:rPr>
          <w:rFonts w:asciiTheme="minorHAnsi" w:hAnsiTheme="minorHAnsi"/>
        </w:rPr>
        <w:t xml:space="preserve">, J. &amp; Holmes, S. (2013). Analysis of casino shelf shuffling machines. </w:t>
      </w:r>
      <w:r w:rsidRPr="00743266">
        <w:rPr>
          <w:rFonts w:asciiTheme="minorHAnsi" w:hAnsiTheme="minorHAnsi"/>
          <w:i/>
          <w:iCs/>
        </w:rPr>
        <w:t>The Annals of Applied Probability</w:t>
      </w:r>
      <w:r>
        <w:rPr>
          <w:rFonts w:asciiTheme="minorHAnsi" w:hAnsiTheme="minorHAnsi"/>
        </w:rPr>
        <w:t>, 23(4), 1692-1720.</w:t>
      </w:r>
    </w:p>
    <w:p w14:paraId="46214A37" w14:textId="36EA7121"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1"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r w:rsidRPr="002E3951">
        <w:rPr>
          <w:rFonts w:asciiTheme="minorHAnsi" w:hAnsiTheme="minorHAnsi"/>
          <w:color w:val="0563C1" w:themeColor="hyperlink"/>
          <w:u w:val="single"/>
        </w:rPr>
        <w:t>https://www.youtube.com/watch?v=p6_t9ns9rUw&amp;t=2h4m9s</w:t>
      </w:r>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2"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3"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ter Chi">
    <w15:presenceInfo w15:providerId="AD" w15:userId="S::pchi01@villanova.edu::9ae7f128-2fae-4a2c-8076-c1f0ca9d4c0a"/>
  </w15:person>
  <w15:person w15:author="Michael Alexeev">
    <w15:presenceInfo w15:providerId="Windows Live" w15:userId="8b1ed58fa3a8be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1B9"/>
    <w:rsid w:val="00025E45"/>
    <w:rsid w:val="000300DB"/>
    <w:rsid w:val="00033146"/>
    <w:rsid w:val="00036E2A"/>
    <w:rsid w:val="00041B91"/>
    <w:rsid w:val="00046670"/>
    <w:rsid w:val="00054A82"/>
    <w:rsid w:val="000567A1"/>
    <w:rsid w:val="000631E8"/>
    <w:rsid w:val="0006790A"/>
    <w:rsid w:val="0009317C"/>
    <w:rsid w:val="000931E2"/>
    <w:rsid w:val="0009780D"/>
    <w:rsid w:val="000A4809"/>
    <w:rsid w:val="000A49C2"/>
    <w:rsid w:val="000B078A"/>
    <w:rsid w:val="000B0C15"/>
    <w:rsid w:val="000B397D"/>
    <w:rsid w:val="000B3FA6"/>
    <w:rsid w:val="000B5E5E"/>
    <w:rsid w:val="000C5009"/>
    <w:rsid w:val="000D0CC7"/>
    <w:rsid w:val="000D28AA"/>
    <w:rsid w:val="000D46F2"/>
    <w:rsid w:val="000E3400"/>
    <w:rsid w:val="000F35E8"/>
    <w:rsid w:val="000F5782"/>
    <w:rsid w:val="001013A2"/>
    <w:rsid w:val="001043C7"/>
    <w:rsid w:val="00106439"/>
    <w:rsid w:val="001146DB"/>
    <w:rsid w:val="00114806"/>
    <w:rsid w:val="00114AE9"/>
    <w:rsid w:val="0013345B"/>
    <w:rsid w:val="001344C7"/>
    <w:rsid w:val="001407C6"/>
    <w:rsid w:val="00142F3A"/>
    <w:rsid w:val="00146842"/>
    <w:rsid w:val="00146A2E"/>
    <w:rsid w:val="0014721B"/>
    <w:rsid w:val="0014787A"/>
    <w:rsid w:val="00151552"/>
    <w:rsid w:val="001560C2"/>
    <w:rsid w:val="00156EE6"/>
    <w:rsid w:val="001624AF"/>
    <w:rsid w:val="00164E39"/>
    <w:rsid w:val="0016600A"/>
    <w:rsid w:val="00171CFC"/>
    <w:rsid w:val="00173630"/>
    <w:rsid w:val="001736AB"/>
    <w:rsid w:val="00174D2E"/>
    <w:rsid w:val="0018028A"/>
    <w:rsid w:val="00185DCC"/>
    <w:rsid w:val="0019169B"/>
    <w:rsid w:val="00194C40"/>
    <w:rsid w:val="00196919"/>
    <w:rsid w:val="001A5BC8"/>
    <w:rsid w:val="001A74C3"/>
    <w:rsid w:val="001B1A36"/>
    <w:rsid w:val="001B1E16"/>
    <w:rsid w:val="001B41B8"/>
    <w:rsid w:val="001B5176"/>
    <w:rsid w:val="001D1CFF"/>
    <w:rsid w:val="001D5513"/>
    <w:rsid w:val="001D7721"/>
    <w:rsid w:val="001E07EB"/>
    <w:rsid w:val="001E0BA4"/>
    <w:rsid w:val="001E3C72"/>
    <w:rsid w:val="001E6FE7"/>
    <w:rsid w:val="001F56CC"/>
    <w:rsid w:val="002038EE"/>
    <w:rsid w:val="002114BF"/>
    <w:rsid w:val="002115C3"/>
    <w:rsid w:val="0021589F"/>
    <w:rsid w:val="00216640"/>
    <w:rsid w:val="0022168A"/>
    <w:rsid w:val="00230AB6"/>
    <w:rsid w:val="00236E58"/>
    <w:rsid w:val="00240051"/>
    <w:rsid w:val="002422E5"/>
    <w:rsid w:val="00243FC4"/>
    <w:rsid w:val="00246C72"/>
    <w:rsid w:val="00247CE6"/>
    <w:rsid w:val="00250C88"/>
    <w:rsid w:val="0025137B"/>
    <w:rsid w:val="00251B1C"/>
    <w:rsid w:val="00255B67"/>
    <w:rsid w:val="002571AB"/>
    <w:rsid w:val="00261799"/>
    <w:rsid w:val="0026214C"/>
    <w:rsid w:val="00265377"/>
    <w:rsid w:val="00281929"/>
    <w:rsid w:val="00283A44"/>
    <w:rsid w:val="00294597"/>
    <w:rsid w:val="002972B2"/>
    <w:rsid w:val="002A0C9C"/>
    <w:rsid w:val="002A6CCB"/>
    <w:rsid w:val="002B078D"/>
    <w:rsid w:val="002B09AD"/>
    <w:rsid w:val="002B727F"/>
    <w:rsid w:val="002C1D85"/>
    <w:rsid w:val="002C312D"/>
    <w:rsid w:val="002C4D65"/>
    <w:rsid w:val="002C51A7"/>
    <w:rsid w:val="002C62FC"/>
    <w:rsid w:val="002D0782"/>
    <w:rsid w:val="002D5EF6"/>
    <w:rsid w:val="002E0E13"/>
    <w:rsid w:val="002E2AB4"/>
    <w:rsid w:val="002E3951"/>
    <w:rsid w:val="002E525C"/>
    <w:rsid w:val="002F02C3"/>
    <w:rsid w:val="002F467F"/>
    <w:rsid w:val="00300B92"/>
    <w:rsid w:val="00301E17"/>
    <w:rsid w:val="00302DC7"/>
    <w:rsid w:val="00307509"/>
    <w:rsid w:val="00314562"/>
    <w:rsid w:val="00320BB9"/>
    <w:rsid w:val="003250E4"/>
    <w:rsid w:val="003268B6"/>
    <w:rsid w:val="00332D99"/>
    <w:rsid w:val="0033381C"/>
    <w:rsid w:val="0033409A"/>
    <w:rsid w:val="0033655C"/>
    <w:rsid w:val="00346763"/>
    <w:rsid w:val="00347B2A"/>
    <w:rsid w:val="00355DAA"/>
    <w:rsid w:val="00356E82"/>
    <w:rsid w:val="00356FAC"/>
    <w:rsid w:val="003659DE"/>
    <w:rsid w:val="00371259"/>
    <w:rsid w:val="00371C77"/>
    <w:rsid w:val="0037433F"/>
    <w:rsid w:val="003758C7"/>
    <w:rsid w:val="00386FAC"/>
    <w:rsid w:val="003914D7"/>
    <w:rsid w:val="00393489"/>
    <w:rsid w:val="003A3BC1"/>
    <w:rsid w:val="003A6A84"/>
    <w:rsid w:val="003A7E3A"/>
    <w:rsid w:val="003B06B0"/>
    <w:rsid w:val="003B1466"/>
    <w:rsid w:val="003B5B72"/>
    <w:rsid w:val="003B6089"/>
    <w:rsid w:val="003B7C73"/>
    <w:rsid w:val="003C0799"/>
    <w:rsid w:val="003C1887"/>
    <w:rsid w:val="003C5C45"/>
    <w:rsid w:val="003C7B6A"/>
    <w:rsid w:val="003D20CB"/>
    <w:rsid w:val="003D3D14"/>
    <w:rsid w:val="003D3D5D"/>
    <w:rsid w:val="003D438D"/>
    <w:rsid w:val="003D5745"/>
    <w:rsid w:val="003D7565"/>
    <w:rsid w:val="003D7C10"/>
    <w:rsid w:val="003E23EB"/>
    <w:rsid w:val="003E26B1"/>
    <w:rsid w:val="003E7B4D"/>
    <w:rsid w:val="003F2870"/>
    <w:rsid w:val="003F46B4"/>
    <w:rsid w:val="003F6F39"/>
    <w:rsid w:val="003F7023"/>
    <w:rsid w:val="00426245"/>
    <w:rsid w:val="00430355"/>
    <w:rsid w:val="004448FD"/>
    <w:rsid w:val="00470492"/>
    <w:rsid w:val="004708D1"/>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D5EAD"/>
    <w:rsid w:val="004E2532"/>
    <w:rsid w:val="004E3E95"/>
    <w:rsid w:val="004E53B4"/>
    <w:rsid w:val="004F2FA5"/>
    <w:rsid w:val="00500F74"/>
    <w:rsid w:val="00510885"/>
    <w:rsid w:val="00514EDE"/>
    <w:rsid w:val="00515EAA"/>
    <w:rsid w:val="005202E2"/>
    <w:rsid w:val="00530290"/>
    <w:rsid w:val="0053529C"/>
    <w:rsid w:val="0053752D"/>
    <w:rsid w:val="00552D54"/>
    <w:rsid w:val="00553B69"/>
    <w:rsid w:val="0055454F"/>
    <w:rsid w:val="00554618"/>
    <w:rsid w:val="005751F2"/>
    <w:rsid w:val="00576B40"/>
    <w:rsid w:val="005821EB"/>
    <w:rsid w:val="005853C9"/>
    <w:rsid w:val="00591E72"/>
    <w:rsid w:val="00594FCB"/>
    <w:rsid w:val="005A5DAE"/>
    <w:rsid w:val="005B1282"/>
    <w:rsid w:val="005B1B8A"/>
    <w:rsid w:val="005C14AA"/>
    <w:rsid w:val="005C1A42"/>
    <w:rsid w:val="005C2532"/>
    <w:rsid w:val="005D005F"/>
    <w:rsid w:val="005D2CB0"/>
    <w:rsid w:val="005D67F7"/>
    <w:rsid w:val="005F1CB5"/>
    <w:rsid w:val="005F3648"/>
    <w:rsid w:val="005F3C4C"/>
    <w:rsid w:val="005F52FD"/>
    <w:rsid w:val="0060436D"/>
    <w:rsid w:val="00605915"/>
    <w:rsid w:val="006059F5"/>
    <w:rsid w:val="00605B40"/>
    <w:rsid w:val="00613193"/>
    <w:rsid w:val="00614CE6"/>
    <w:rsid w:val="00616485"/>
    <w:rsid w:val="0062067A"/>
    <w:rsid w:val="00624D92"/>
    <w:rsid w:val="00630966"/>
    <w:rsid w:val="00633B8A"/>
    <w:rsid w:val="00634FD2"/>
    <w:rsid w:val="00642D59"/>
    <w:rsid w:val="00647039"/>
    <w:rsid w:val="00652C68"/>
    <w:rsid w:val="00654903"/>
    <w:rsid w:val="00660A55"/>
    <w:rsid w:val="00660C16"/>
    <w:rsid w:val="006639A3"/>
    <w:rsid w:val="006766F3"/>
    <w:rsid w:val="00676FF4"/>
    <w:rsid w:val="006844EE"/>
    <w:rsid w:val="00697BF8"/>
    <w:rsid w:val="006A16A9"/>
    <w:rsid w:val="006A2B2E"/>
    <w:rsid w:val="006A403C"/>
    <w:rsid w:val="006A57DE"/>
    <w:rsid w:val="006A58CA"/>
    <w:rsid w:val="006A619E"/>
    <w:rsid w:val="006B110F"/>
    <w:rsid w:val="006B6389"/>
    <w:rsid w:val="006D0DF5"/>
    <w:rsid w:val="006D11E6"/>
    <w:rsid w:val="006D2E1D"/>
    <w:rsid w:val="006D41CB"/>
    <w:rsid w:val="006D7C9B"/>
    <w:rsid w:val="006D7F9E"/>
    <w:rsid w:val="006E1287"/>
    <w:rsid w:val="006E3BA5"/>
    <w:rsid w:val="006F0B8D"/>
    <w:rsid w:val="006F0E46"/>
    <w:rsid w:val="006F132A"/>
    <w:rsid w:val="006F15E6"/>
    <w:rsid w:val="006F3659"/>
    <w:rsid w:val="00707A3F"/>
    <w:rsid w:val="00707E40"/>
    <w:rsid w:val="00707E4B"/>
    <w:rsid w:val="007153C4"/>
    <w:rsid w:val="00717210"/>
    <w:rsid w:val="00723AC1"/>
    <w:rsid w:val="00723F85"/>
    <w:rsid w:val="00724463"/>
    <w:rsid w:val="0072787E"/>
    <w:rsid w:val="00730A96"/>
    <w:rsid w:val="00730B2F"/>
    <w:rsid w:val="00734AFA"/>
    <w:rsid w:val="00737C86"/>
    <w:rsid w:val="00742648"/>
    <w:rsid w:val="0074323A"/>
    <w:rsid w:val="00743357"/>
    <w:rsid w:val="00747761"/>
    <w:rsid w:val="00755027"/>
    <w:rsid w:val="007550EE"/>
    <w:rsid w:val="007726E3"/>
    <w:rsid w:val="00775D9C"/>
    <w:rsid w:val="00781E39"/>
    <w:rsid w:val="00783522"/>
    <w:rsid w:val="0079152E"/>
    <w:rsid w:val="007917A8"/>
    <w:rsid w:val="00791B0A"/>
    <w:rsid w:val="007A58E3"/>
    <w:rsid w:val="007A6182"/>
    <w:rsid w:val="007B6359"/>
    <w:rsid w:val="007B7D15"/>
    <w:rsid w:val="007D1E9D"/>
    <w:rsid w:val="007D40BD"/>
    <w:rsid w:val="007D4624"/>
    <w:rsid w:val="007D4648"/>
    <w:rsid w:val="007D5A02"/>
    <w:rsid w:val="007E023C"/>
    <w:rsid w:val="007E1FEA"/>
    <w:rsid w:val="007E5DEC"/>
    <w:rsid w:val="007E6616"/>
    <w:rsid w:val="007F4885"/>
    <w:rsid w:val="007F74B0"/>
    <w:rsid w:val="007F7926"/>
    <w:rsid w:val="00802FA5"/>
    <w:rsid w:val="00806BE7"/>
    <w:rsid w:val="00806DD3"/>
    <w:rsid w:val="008210B6"/>
    <w:rsid w:val="00821803"/>
    <w:rsid w:val="00822CE8"/>
    <w:rsid w:val="008232D4"/>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224E"/>
    <w:rsid w:val="00895AA1"/>
    <w:rsid w:val="008B3C2E"/>
    <w:rsid w:val="008B3D97"/>
    <w:rsid w:val="008B4385"/>
    <w:rsid w:val="008B53AB"/>
    <w:rsid w:val="008B6060"/>
    <w:rsid w:val="008C5D05"/>
    <w:rsid w:val="008D3FFF"/>
    <w:rsid w:val="008D64F3"/>
    <w:rsid w:val="008E093D"/>
    <w:rsid w:val="008E09AA"/>
    <w:rsid w:val="008E1300"/>
    <w:rsid w:val="008E155D"/>
    <w:rsid w:val="008E7A65"/>
    <w:rsid w:val="008F0B24"/>
    <w:rsid w:val="008F0BA0"/>
    <w:rsid w:val="008F5F44"/>
    <w:rsid w:val="0090095D"/>
    <w:rsid w:val="00905C07"/>
    <w:rsid w:val="009110F5"/>
    <w:rsid w:val="00915D76"/>
    <w:rsid w:val="0092027A"/>
    <w:rsid w:val="00925501"/>
    <w:rsid w:val="00932707"/>
    <w:rsid w:val="009338F9"/>
    <w:rsid w:val="009342F1"/>
    <w:rsid w:val="00935B54"/>
    <w:rsid w:val="0093725A"/>
    <w:rsid w:val="00940F1F"/>
    <w:rsid w:val="00946CA1"/>
    <w:rsid w:val="00947BF9"/>
    <w:rsid w:val="0095144F"/>
    <w:rsid w:val="00951C41"/>
    <w:rsid w:val="00957075"/>
    <w:rsid w:val="00962F1F"/>
    <w:rsid w:val="009652B8"/>
    <w:rsid w:val="00965F0C"/>
    <w:rsid w:val="0097785F"/>
    <w:rsid w:val="009803F3"/>
    <w:rsid w:val="00984692"/>
    <w:rsid w:val="009938A6"/>
    <w:rsid w:val="009A2AD4"/>
    <w:rsid w:val="009A3382"/>
    <w:rsid w:val="009A3501"/>
    <w:rsid w:val="009B6202"/>
    <w:rsid w:val="009B6E15"/>
    <w:rsid w:val="009B71DE"/>
    <w:rsid w:val="009B785D"/>
    <w:rsid w:val="009C0162"/>
    <w:rsid w:val="009C5F58"/>
    <w:rsid w:val="009D375D"/>
    <w:rsid w:val="009D5493"/>
    <w:rsid w:val="009D6313"/>
    <w:rsid w:val="009F493E"/>
    <w:rsid w:val="009F5B3F"/>
    <w:rsid w:val="009F5CD5"/>
    <w:rsid w:val="00A02F08"/>
    <w:rsid w:val="00A037FC"/>
    <w:rsid w:val="00A10BFE"/>
    <w:rsid w:val="00A11614"/>
    <w:rsid w:val="00A12EEA"/>
    <w:rsid w:val="00A1432F"/>
    <w:rsid w:val="00A14ED0"/>
    <w:rsid w:val="00A30661"/>
    <w:rsid w:val="00A35363"/>
    <w:rsid w:val="00A358E3"/>
    <w:rsid w:val="00A37C48"/>
    <w:rsid w:val="00A45D60"/>
    <w:rsid w:val="00A52D34"/>
    <w:rsid w:val="00A60099"/>
    <w:rsid w:val="00A64CB4"/>
    <w:rsid w:val="00A70C16"/>
    <w:rsid w:val="00A733DC"/>
    <w:rsid w:val="00A76A95"/>
    <w:rsid w:val="00A8119F"/>
    <w:rsid w:val="00A8265B"/>
    <w:rsid w:val="00A9392E"/>
    <w:rsid w:val="00A957C8"/>
    <w:rsid w:val="00A9695B"/>
    <w:rsid w:val="00AA0065"/>
    <w:rsid w:val="00AB0960"/>
    <w:rsid w:val="00AB122E"/>
    <w:rsid w:val="00AC3273"/>
    <w:rsid w:val="00AC41E3"/>
    <w:rsid w:val="00AD33FA"/>
    <w:rsid w:val="00AD4B28"/>
    <w:rsid w:val="00AD77C9"/>
    <w:rsid w:val="00AD7B3C"/>
    <w:rsid w:val="00AD7B78"/>
    <w:rsid w:val="00AE5ADB"/>
    <w:rsid w:val="00AF4DB8"/>
    <w:rsid w:val="00B04506"/>
    <w:rsid w:val="00B12E57"/>
    <w:rsid w:val="00B1771C"/>
    <w:rsid w:val="00B235D0"/>
    <w:rsid w:val="00B274B4"/>
    <w:rsid w:val="00B31373"/>
    <w:rsid w:val="00B4213A"/>
    <w:rsid w:val="00B427EE"/>
    <w:rsid w:val="00B54B0A"/>
    <w:rsid w:val="00B5586C"/>
    <w:rsid w:val="00B643E6"/>
    <w:rsid w:val="00B729B2"/>
    <w:rsid w:val="00B75E4E"/>
    <w:rsid w:val="00B7645F"/>
    <w:rsid w:val="00B8022C"/>
    <w:rsid w:val="00B81615"/>
    <w:rsid w:val="00B901EF"/>
    <w:rsid w:val="00BA49AB"/>
    <w:rsid w:val="00BA6E55"/>
    <w:rsid w:val="00BC3197"/>
    <w:rsid w:val="00BC3E3A"/>
    <w:rsid w:val="00BC41A5"/>
    <w:rsid w:val="00BD13F3"/>
    <w:rsid w:val="00BD161A"/>
    <w:rsid w:val="00BD33E8"/>
    <w:rsid w:val="00BD36C0"/>
    <w:rsid w:val="00BD3709"/>
    <w:rsid w:val="00BD4065"/>
    <w:rsid w:val="00BD51BA"/>
    <w:rsid w:val="00BD58A7"/>
    <w:rsid w:val="00BE3125"/>
    <w:rsid w:val="00BF65D3"/>
    <w:rsid w:val="00C01FAB"/>
    <w:rsid w:val="00C0250C"/>
    <w:rsid w:val="00C11204"/>
    <w:rsid w:val="00C124E9"/>
    <w:rsid w:val="00C21FF8"/>
    <w:rsid w:val="00C233A2"/>
    <w:rsid w:val="00C2606A"/>
    <w:rsid w:val="00C30FA4"/>
    <w:rsid w:val="00C35DC8"/>
    <w:rsid w:val="00C53AF5"/>
    <w:rsid w:val="00C53F24"/>
    <w:rsid w:val="00C54EA1"/>
    <w:rsid w:val="00C5722A"/>
    <w:rsid w:val="00C60EDF"/>
    <w:rsid w:val="00C63CC1"/>
    <w:rsid w:val="00C6654D"/>
    <w:rsid w:val="00C665C5"/>
    <w:rsid w:val="00C73A61"/>
    <w:rsid w:val="00C77806"/>
    <w:rsid w:val="00C77B56"/>
    <w:rsid w:val="00C77F6B"/>
    <w:rsid w:val="00C80AF2"/>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CF6409"/>
    <w:rsid w:val="00D00550"/>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609F9"/>
    <w:rsid w:val="00D649CC"/>
    <w:rsid w:val="00D721AA"/>
    <w:rsid w:val="00D7407E"/>
    <w:rsid w:val="00D749C9"/>
    <w:rsid w:val="00D805A9"/>
    <w:rsid w:val="00D8287E"/>
    <w:rsid w:val="00D84587"/>
    <w:rsid w:val="00D861A8"/>
    <w:rsid w:val="00D86C8C"/>
    <w:rsid w:val="00D90C5F"/>
    <w:rsid w:val="00D93E18"/>
    <w:rsid w:val="00D94565"/>
    <w:rsid w:val="00D94B78"/>
    <w:rsid w:val="00DB45A8"/>
    <w:rsid w:val="00DB745A"/>
    <w:rsid w:val="00DC2972"/>
    <w:rsid w:val="00DD2058"/>
    <w:rsid w:val="00DD23D9"/>
    <w:rsid w:val="00DD5069"/>
    <w:rsid w:val="00DD6DB4"/>
    <w:rsid w:val="00DD76C5"/>
    <w:rsid w:val="00DE52DB"/>
    <w:rsid w:val="00DE54F9"/>
    <w:rsid w:val="00DF2DDB"/>
    <w:rsid w:val="00DF6281"/>
    <w:rsid w:val="00DF7479"/>
    <w:rsid w:val="00E00442"/>
    <w:rsid w:val="00E0624F"/>
    <w:rsid w:val="00E1259C"/>
    <w:rsid w:val="00E1311E"/>
    <w:rsid w:val="00E16D0B"/>
    <w:rsid w:val="00E21BF9"/>
    <w:rsid w:val="00E22EB6"/>
    <w:rsid w:val="00E25985"/>
    <w:rsid w:val="00E334B1"/>
    <w:rsid w:val="00E340D8"/>
    <w:rsid w:val="00E41A8F"/>
    <w:rsid w:val="00E50D28"/>
    <w:rsid w:val="00E51077"/>
    <w:rsid w:val="00E51152"/>
    <w:rsid w:val="00E51418"/>
    <w:rsid w:val="00E519A0"/>
    <w:rsid w:val="00E567B5"/>
    <w:rsid w:val="00E56C25"/>
    <w:rsid w:val="00E57007"/>
    <w:rsid w:val="00E60F98"/>
    <w:rsid w:val="00E64BB8"/>
    <w:rsid w:val="00E660B0"/>
    <w:rsid w:val="00E7047B"/>
    <w:rsid w:val="00E71161"/>
    <w:rsid w:val="00E77EAF"/>
    <w:rsid w:val="00E80CD4"/>
    <w:rsid w:val="00E81D6E"/>
    <w:rsid w:val="00E82AEA"/>
    <w:rsid w:val="00E924CF"/>
    <w:rsid w:val="00E927B8"/>
    <w:rsid w:val="00EA2365"/>
    <w:rsid w:val="00EA5416"/>
    <w:rsid w:val="00EA56E7"/>
    <w:rsid w:val="00EC0A0C"/>
    <w:rsid w:val="00EC497B"/>
    <w:rsid w:val="00ED0B3E"/>
    <w:rsid w:val="00ED2C47"/>
    <w:rsid w:val="00ED3111"/>
    <w:rsid w:val="00ED56D5"/>
    <w:rsid w:val="00ED63AE"/>
    <w:rsid w:val="00EE3A4C"/>
    <w:rsid w:val="00EE3FED"/>
    <w:rsid w:val="00EE507F"/>
    <w:rsid w:val="00EF10CB"/>
    <w:rsid w:val="00EF40BB"/>
    <w:rsid w:val="00EF6072"/>
    <w:rsid w:val="00EF7B4D"/>
    <w:rsid w:val="00F00DE6"/>
    <w:rsid w:val="00F01DFC"/>
    <w:rsid w:val="00F0523F"/>
    <w:rsid w:val="00F069B0"/>
    <w:rsid w:val="00F06A30"/>
    <w:rsid w:val="00F06C9D"/>
    <w:rsid w:val="00F129C2"/>
    <w:rsid w:val="00F14723"/>
    <w:rsid w:val="00F153B2"/>
    <w:rsid w:val="00F16B73"/>
    <w:rsid w:val="00F209BE"/>
    <w:rsid w:val="00F23240"/>
    <w:rsid w:val="00F234DC"/>
    <w:rsid w:val="00F254BF"/>
    <w:rsid w:val="00F3447C"/>
    <w:rsid w:val="00F35E90"/>
    <w:rsid w:val="00F367CC"/>
    <w:rsid w:val="00F407FA"/>
    <w:rsid w:val="00F42FD6"/>
    <w:rsid w:val="00F4733B"/>
    <w:rsid w:val="00F64A49"/>
    <w:rsid w:val="00F7481F"/>
    <w:rsid w:val="00F750A5"/>
    <w:rsid w:val="00F82688"/>
    <w:rsid w:val="00F85335"/>
    <w:rsid w:val="00F8558A"/>
    <w:rsid w:val="00F962A0"/>
    <w:rsid w:val="00F97389"/>
    <w:rsid w:val="00FA0EB1"/>
    <w:rsid w:val="00FA4502"/>
    <w:rsid w:val="00FA498B"/>
    <w:rsid w:val="00FB0372"/>
    <w:rsid w:val="00FB452E"/>
    <w:rsid w:val="00FB4BA3"/>
    <w:rsid w:val="00FB6FD4"/>
    <w:rsid w:val="00FB7356"/>
    <w:rsid w:val="00FB7AE5"/>
    <w:rsid w:val="00FC206D"/>
    <w:rsid w:val="00FD035E"/>
    <w:rsid w:val="00FD06A9"/>
    <w:rsid w:val="00FD0C8A"/>
    <w:rsid w:val="00FD26C0"/>
    <w:rsid w:val="00FE1228"/>
    <w:rsid w:val="00FE26CE"/>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 w:type="paragraph" w:styleId="Revision">
    <w:name w:val="Revision"/>
    <w:hidden/>
    <w:uiPriority w:val="99"/>
    <w:semiHidden/>
    <w:rsid w:val="00614CE6"/>
    <w:pPr>
      <w:spacing w:after="0" w:line="240" w:lineRule="auto"/>
    </w:pPr>
  </w:style>
  <w:style w:type="table" w:styleId="TableGrid">
    <w:name w:val="Table Grid"/>
    <w:basedOn w:val="TableNormal"/>
    <w:uiPriority w:val="39"/>
    <w:rsid w:val="00676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455228">
      <w:bodyDiv w:val="1"/>
      <w:marLeft w:val="0"/>
      <w:marRight w:val="0"/>
      <w:marTop w:val="0"/>
      <w:marBottom w:val="0"/>
      <w:divBdr>
        <w:top w:val="none" w:sz="0" w:space="0" w:color="auto"/>
        <w:left w:val="none" w:sz="0" w:space="0" w:color="auto"/>
        <w:bottom w:val="none" w:sz="0" w:space="0" w:color="auto"/>
        <w:right w:val="none" w:sz="0" w:space="0" w:color="auto"/>
      </w:divBdr>
    </w:div>
    <w:div w:id="1000963092">
      <w:bodyDiv w:val="1"/>
      <w:marLeft w:val="0"/>
      <w:marRight w:val="0"/>
      <w:marTop w:val="0"/>
      <w:marBottom w:val="0"/>
      <w:divBdr>
        <w:top w:val="none" w:sz="0" w:space="0" w:color="auto"/>
        <w:left w:val="none" w:sz="0" w:space="0" w:color="auto"/>
        <w:bottom w:val="none" w:sz="0" w:space="0" w:color="auto"/>
        <w:right w:val="none" w:sz="0" w:space="0" w:color="auto"/>
      </w:divBdr>
    </w:div>
    <w:div w:id="1791125771">
      <w:bodyDiv w:val="1"/>
      <w:marLeft w:val="0"/>
      <w:marRight w:val="0"/>
      <w:marTop w:val="0"/>
      <w:marBottom w:val="0"/>
      <w:divBdr>
        <w:top w:val="none" w:sz="0" w:space="0" w:color="auto"/>
        <w:left w:val="none" w:sz="0" w:space="0" w:color="auto"/>
        <w:bottom w:val="none" w:sz="0" w:space="0" w:color="auto"/>
        <w:right w:val="none" w:sz="0" w:space="0" w:color="auto"/>
      </w:divBdr>
    </w:div>
    <w:div w:id="202998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wsop.com/2013/2013_WSOP_Dealer_Guide.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WuNZEccZOsg&amp;t=1917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zdTlTqqtcIk&amp;t=420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youtube.com/watch?v=svi7Jry-KQI&amp;t=344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18</Pages>
  <Words>5211</Words>
  <Characters>29704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74</cp:revision>
  <dcterms:created xsi:type="dcterms:W3CDTF">2023-10-10T12:22:00Z</dcterms:created>
  <dcterms:modified xsi:type="dcterms:W3CDTF">2025-06-08T03:04:00Z</dcterms:modified>
</cp:coreProperties>
</file>